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and Shiny web app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Channel Islands National Park, National Park Service, Ventura, California</w:t>
      </w:r>
    </w:p>
    <w:p>
      <w:pPr>
        <w:pStyle w:val="FirstParagraph"/>
        <w:ind w:hanging="0"/>
        <w:rPr/>
      </w:pPr>
      <w:r>
        <w:rPr/>
        <w:t>(+) Corresponding Author</w:t>
      </w:r>
    </w:p>
    <w:p>
      <w:pPr>
        <w:pStyle w:val="Compact"/>
        <w:numPr>
          <w:ilvl w:val="0"/>
          <w:numId w:val="2"/>
        </w:numPr>
        <w:spacing w:lineRule="auto" w:line="240"/>
        <w:rPr/>
      </w:pPr>
      <w:r>
        <w:rPr/>
        <w:t xml:space="preserve">Email: </w:t>
      </w:r>
      <w:hyperlink r:id="rId2">
        <w:r>
          <w:rPr>
            <w:rStyle w:val="InternetLink"/>
          </w:rPr>
          <w:t>gkandlikar@ucla.edu</w:t>
        </w:r>
      </w:hyperlink>
    </w:p>
    <w:p>
      <w:pPr>
        <w:pStyle w:val="Compact"/>
        <w:numPr>
          <w:ilvl w:val="0"/>
          <w:numId w:val="2"/>
        </w:numPr>
        <w:spacing w:lineRule="auto" w:line="240"/>
        <w:rPr/>
      </w:pPr>
      <w:r>
        <w:rPr/>
        <w:t>Phone: (+1) 952-288-7351</w:t>
      </w:r>
    </w:p>
    <w:p>
      <w:pPr>
        <w:pStyle w:val="Compact"/>
        <w:numPr>
          <w:ilvl w:val="0"/>
          <w:numId w:val="2"/>
        </w:numPr>
        <w:spacing w:lineRule="auto" w:line="240"/>
        <w:rPr/>
      </w:pPr>
      <w:r>
        <w:rPr/>
        <w:t>Mailing Address: Dept. of Ecology &amp; Evolutionary Biology, 621 Charles E. Young Drive S., Los Angeles, CA 90095</w:t>
      </w:r>
    </w:p>
    <w:p>
      <w:pPr>
        <w:pStyle w:val="FirstParagraph"/>
        <w:ind w:hanging="0"/>
        <w:rPr/>
      </w:pPr>
      <w:r>
        <w:rPr>
          <w:b/>
        </w:rPr>
        <w:t>Keywords</w:t>
      </w:r>
      <w:r>
        <w:rPr/>
        <w:t>: environmental DNA, data visualization, citizen science, community science, shiny, metabarcoding, education, community ecology</w:t>
      </w:r>
      <w:r>
        <w:br w:type="page"/>
      </w:r>
    </w:p>
    <w:p>
      <w:pPr>
        <w:pStyle w:val="Heading2"/>
        <w:rPr/>
      </w:pPr>
      <w:bookmarkStart w:id="1" w:name="abstract"/>
      <w:bookmarkEnd w:id="1"/>
      <w:r>
        <w:rPr/>
        <w:t>Abstract</w:t>
      </w:r>
    </w:p>
    <w:p>
      <w:pPr>
        <w:pStyle w:val="FirstParagraph"/>
        <w:ind w:hanging="0"/>
        <w:rPr/>
      </w:pPr>
      <w:r>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rPr>
        <w:t>ranacapa</w:t>
      </w:r>
      <w:r>
        <w:rPr/>
        <w:t xml:space="preserve">, at the core of which is a Shiny web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partners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eDNA extracted from field-collected soil, water, or sediment samples can yield insight into a range of questions, from profiling the composition of ancient plant and animal communities (Pedersen </w:t>
      </w:r>
      <w:r>
        <w:rPr>
          <w:i/>
        </w:rPr>
        <w:t>et al.</w:t>
      </w:r>
      <w:r>
        <w:rPr/>
        <w:t xml:space="preserve"> 2014), to monitoring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w:t>
      </w:r>
      <w:hyperlink r:id="rId3">
        <w:r>
          <w:rPr>
            <w:rStyle w:val="InternetLink"/>
          </w:rPr>
          <w:t>University of California’s CALeDNA program</w:t>
        </w:r>
      </w:hyperlink>
      <w:r>
        <w:rPr/>
        <w:t>), to professional natural resource managers who regularly collaborate with research scientists (e.g. </w:t>
      </w:r>
      <w:hyperlink r:id="rId4">
        <w:r>
          <w:rPr>
            <w:rStyle w:val="InternetLink"/>
          </w:rPr>
          <w:t>Center for Ocean Solutions’ eDNA project</w:t>
        </w:r>
      </w:hyperlink>
      <w:r>
        <w:rPr/>
        <w:t>). A key ingredient to promote sustained success of such programs is that community partners should be able to engage across multiple stages of the research project, not only in sample collection (Pandya 2012; European Citizen Science Association 2015). This can be a challenge for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some community science programs.</w:t>
      </w:r>
    </w:p>
    <w:p>
      <w:pPr>
        <w:pStyle w:val="TextBody"/>
        <w:rPr/>
      </w:pPr>
      <w:r>
        <w:rPr/>
        <w:t>To address this challenge, we created the R package “</w:t>
      </w:r>
      <w:r>
        <w:rPr>
          <w:rStyle w:val="VerbatimChar"/>
        </w:rPr>
        <w:t>ranacapa</w:t>
      </w:r>
      <w:r>
        <w:rPr/>
        <w:t xml:space="preserve">”, at the core of which is a Shiny web 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and includes links to additional educational resources. </w:t>
      </w:r>
      <w:r>
        <w:rPr>
          <w:rStyle w:val="VerbatimChar"/>
        </w:rPr>
        <w:t>ranacapa</w:t>
      </w:r>
      <w:r>
        <w:rPr/>
        <w:t xml:space="preserve"> works with community matrices generated via QIIME (Caporaso </w:t>
      </w:r>
      <w:r>
        <w:rPr>
          <w:i/>
        </w:rPr>
        <w:t>et al.</w:t>
      </w:r>
      <w:r>
        <w:rPr/>
        <w:t xml:space="preserve"> 2010) or the </w:t>
      </w:r>
      <w:hyperlink r:id="rId5">
        <w:r>
          <w:rPr>
            <w:rStyle w:val="InternetLink"/>
          </w:rPr>
          <w:t>Anacapa</w:t>
        </w:r>
      </w:hyperlink>
      <w:r>
        <w:rPr/>
        <w:t xml:space="preserve"> sequence analysis pipeline, the latter being used extensively by the CALeDNA program.</w:t>
      </w:r>
    </w:p>
    <w:p>
      <w:pPr>
        <w:pStyle w:val="TextBody"/>
        <w:rPr/>
      </w:pPr>
      <w:r>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commentRangeStart w:id="0"/>
      <w:r>
        <w:rPr/>
        <w:t>Implementation</w:t>
      </w:r>
      <w:r>
        <w:rPr/>
      </w:r>
      <w:commentRangeEnd w:id="0"/>
      <w:r>
        <w:commentReference w:id="0"/>
      </w:r>
      <w:r>
        <w:rPr/>
        <w:commentReference w:id="1"/>
      </w:r>
    </w:p>
    <w:p>
      <w:pPr>
        <w:pStyle w:val="FirstParagraph"/>
        <w:rPr/>
      </w:pPr>
      <w:r>
        <w:rPr/>
        <w:t xml:space="preserve">At the core of </w:t>
      </w:r>
      <w:r>
        <w:rPr>
          <w:rStyle w:val="VerbatimChar"/>
        </w:rPr>
        <w:t>ranacapa</w:t>
      </w:r>
      <w:r>
        <w:rPr/>
        <w:t xml:space="preserve"> is a Shiny web app (Chang </w:t>
      </w:r>
      <w:r>
        <w:rPr>
          <w:i/>
        </w:rPr>
        <w:t>et al.</w:t>
      </w:r>
      <w:r>
        <w:rPr/>
        <w:t xml:space="preserve"> 2018), which is available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w:t>
      </w:r>
      <w:hyperlink r:id="rId7">
        <w:r>
          <w:rPr>
            <w:rStyle w:val="InternetLink"/>
          </w:rPr>
          <w:t>Github</w:t>
        </w:r>
      </w:hyperlink>
      <w:r>
        <w:rPr/>
        <w:t xml:space="preserve"> or </w:t>
      </w:r>
      <w:commentRangeStart w:id="2"/>
      <w:r>
        <w:rPr/>
        <w:t>CRAN</w:t>
      </w:r>
      <w:r>
        <w:rPr/>
      </w:r>
      <w:commentRangeEnd w:id="2"/>
      <w:r>
        <w:commentReference w:id="2"/>
      </w:r>
      <w:r>
        <w:rPr/>
        <w:commentReference w:id="3"/>
      </w:r>
      <w:r>
        <w:rPr/>
        <w:t>:</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0"/>
        </w:numPr>
        <w:ind w:left="480" w:hanging="0"/>
        <w:rPr/>
      </w:pPr>
      <w:ins w:id="0" w:author="Unknown Author" w:date="2018-10-17T13:45:00Z">
        <w:r>
          <w:rPr/>
          <w:t>&lt;Insert Figure 1&gt;</w:t>
        </w:r>
      </w:ins>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xml:space="preserve"> (Galili </w:t>
      </w:r>
      <w:r>
        <w:rPr>
          <w:i/>
        </w:rPr>
        <w:t>et al.</w:t>
      </w:r>
      <w:r>
        <w:rPr/>
        <w:t xml:space="preserve"> 2017), where the color of each cell represents the number of times a given taxon was sequenced in a sample (Figure 2). Users can filter the taxon list by selecting or deselecting specific taxa.</w:t>
      </w:r>
    </w:p>
    <w:p>
      <w:pPr>
        <w:pStyle w:val="Normal"/>
        <w:numPr>
          <w:ilvl w:val="0"/>
          <w:numId w:val="0"/>
        </w:numPr>
        <w:ind w:left="480" w:hanging="0"/>
        <w:rPr/>
      </w:pPr>
      <w:ins w:id="1" w:author="Unknown Author" w:date="2018-10-17T13:46:00Z">
        <w:r>
          <w:rPr/>
          <w:t>&lt;Insert Figure 2&gt;</w:t>
        </w:r>
      </w:ins>
    </w:p>
    <w:p>
      <w:pPr>
        <w:pStyle w:val="Normal"/>
        <w:numPr>
          <w:ilvl w:val="0"/>
          <w:numId w:val="3"/>
        </w:numPr>
        <w:rPr/>
      </w:pPr>
      <w:r>
        <w:rPr>
          <w:b/>
        </w:rPr>
        <w:t>Taxonomy barplot</w:t>
      </w:r>
      <w:r>
        <w:rPr/>
        <w:t>: Shows the taxonomy-by-sample matrix as an interactive barplot (Figure 3).</w:t>
      </w:r>
    </w:p>
    <w:p>
      <w:pPr>
        <w:pStyle w:val="Normal"/>
        <w:numPr>
          <w:ilvl w:val="0"/>
          <w:numId w:val="0"/>
        </w:numPr>
        <w:ind w:left="480" w:hanging="0"/>
        <w:rPr/>
      </w:pPr>
      <w:ins w:id="2" w:author="Unknown Author" w:date="2018-10-17T13:46:00Z">
        <w:r>
          <w:rPr/>
          <w:t>&lt;Insert Figure 3&gt;</w:t>
        </w:r>
      </w:ins>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0"/>
        </w:numPr>
        <w:ind w:left="480" w:hanging="0"/>
        <w:rPr/>
      </w:pPr>
      <w:ins w:id="3" w:author="Unknown Author" w:date="2018-10-17T13:46:00Z">
        <w:r>
          <w:rPr/>
          <w:t>&lt;Insert Figure 4&gt;</w:t>
        </w:r>
      </w:ins>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an ordination object made with </w:t>
      </w:r>
      <w:r>
        <w:rPr>
          <w:rStyle w:val="VerbatimChar"/>
        </w:rPr>
        <w:t>phyloseq::ordinate(., method = "PCoA")</w:t>
      </w:r>
      <w:r>
        <w:rPr/>
        <w:t>. Points on the PCoA plot are colored according to a user-selected metadata variable (Figure 5).</w:t>
      </w:r>
    </w:p>
    <w:p>
      <w:pPr>
        <w:pStyle w:val="Normal"/>
        <w:numPr>
          <w:ilvl w:val="0"/>
          <w:numId w:val="0"/>
        </w:numPr>
        <w:ind w:left="480" w:hanging="0"/>
        <w:rPr/>
      </w:pPr>
      <w:ins w:id="4" w:author="Unknown Author" w:date="2018-10-17T13:46:00Z">
        <w:r>
          <w:rPr/>
          <w:t>&lt;Insert Figure 5&gt;</w:t>
        </w:r>
      </w:ins>
    </w:p>
    <w:p>
      <w:pPr>
        <w:pStyle w:val="FirstParagraph"/>
        <w:ind w:left="449" w:hanging="0"/>
        <w:rPr/>
      </w:pPr>
      <w:r>
        <w:rPr/>
        <w:t>Th</w:t>
      </w:r>
      <w:ins w:id="5" w:author="Unknown Author" w:date="2018-10-17T13:46:00Z">
        <w:r>
          <w:rPr/>
          <w:t>e beta diversity plots</w:t>
        </w:r>
      </w:ins>
      <w:del w:id="6" w:author="Unknown Author" w:date="2018-10-17T13:46:00Z">
        <w:r>
          <w:rPr/>
          <w:delText>is</w:delText>
        </w:r>
      </w:del>
      <w:r>
        <w:rPr/>
        <w:t xml:space="preserve">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xml:space="preserve">. For both figures, users can toggle between using Jaccard and Bray-Curtis dissimilarity.  </w:t>
      </w:r>
    </w:p>
    <w:p>
      <w:pPr>
        <w:pStyle w:val="FirstParagraph"/>
        <w:numPr>
          <w:ilvl w:val="0"/>
          <w:numId w:val="5"/>
        </w:numPr>
        <w:tabs>
          <w:tab w:val="left" w:pos="450" w:leader="none"/>
        </w:tabs>
        <w:ind w:left="449" w:hanging="449"/>
        <w:rPr/>
      </w:pPr>
      <w:r>
        <w:rPr>
          <w:b/>
        </w:rPr>
        <w:t>Beta diversity statistics</w:t>
      </w:r>
      <w:r>
        <w:rPr/>
        <w:t xml:space="preserve">: Shows results from two statistical tests of species turnover across sites. The first test is a multivariate ANOVA of taxon turnover across sites, implemented with </w:t>
      </w:r>
      <w:r>
        <w:rPr>
          <w:rStyle w:val="VerbatimChar"/>
        </w:rPr>
        <w:t>vegan::adonis()</w:t>
      </w:r>
      <w:r>
        <w:rPr/>
        <w:t xml:space="preserve">. The second statistical test, which is implemented with </w:t>
      </w:r>
      <w:r>
        <w:rPr>
          <w:rStyle w:val="VerbatimChar"/>
        </w:rPr>
        <w:t>vegan::betadisper()</w:t>
      </w:r>
      <w:r>
        <w:rPr/>
        <w:t>, is of heterogeneity of variances among samples. This test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w:t>
      </w:r>
      <w:hyperlink r:id="rId8">
        <w:r>
          <w:rPr>
            <w:rStyle w:val="InternetLink"/>
          </w:rPr>
          <w:t>Bioconductor</w:t>
        </w:r>
      </w:hyperlink>
      <w:r>
        <w:rPr/>
        <w:t xml:space="preserve"> v 3.7, which in turn relies on </w:t>
      </w:r>
      <w:hyperlink r:id="rId9">
        <w:r>
          <w:rPr>
            <w:rStyle w:val="InternetLink"/>
            <w:rFonts w:ascii="Consolas" w:hAnsi="Consolas"/>
            <w:sz w:val="22"/>
          </w:rPr>
          <w:t>R</w:t>
        </w:r>
      </w:hyperlink>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w:t>
      </w:r>
      <w:hyperlink r:id="rId10">
        <w:r>
          <w:rPr>
            <w:rStyle w:val="InternetLink"/>
          </w:rPr>
          <w:t>Anacapa eDNA sequence analysis pipeline</w:t>
        </w:r>
      </w:hyperlink>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w:t>
      </w:r>
      <w:ins w:id="7" w:author="Unknown Author" w:date="2018-10-17T13:55:00Z">
        <w:r>
          <w:rPr/>
          <w:t>, e.g. “</w:t>
        </w:r>
      </w:ins>
      <w:ins w:id="8" w:author="Unknown Author" w:date="2018-10-17T13:55:00Z">
        <w:r>
          <w:rPr>
            <w:rStyle w:val="VerbatimChar"/>
            <w:i/>
            <w:iCs/>
            <w:sz w:val="16"/>
            <w:szCs w:val="16"/>
          </w:rPr>
          <w:t>Chordata;Actinopteri;Chaetodontiformes;Chaetodontidae;Chaetodon;Chaetodon reticulatus</w:t>
        </w:r>
      </w:ins>
      <w:ins w:id="9" w:author="Unknown Author" w:date="2018-10-17T13:55:00Z">
        <w:r>
          <w:rPr>
            <w:rStyle w:val="VerbatimChar"/>
            <w:sz w:val="16"/>
            <w:szCs w:val="16"/>
          </w:rPr>
          <w:t xml:space="preserve"> </w:t>
        </w:r>
      </w:ins>
      <w:r>
        <w:rPr/>
        <w:t>.</w:t>
      </w:r>
      <w:ins w:id="10" w:author="Unknown Author" w:date="2018-10-17T13:55:00Z">
        <w:r>
          <w:rPr/>
          <w:t>”</w:t>
        </w:r>
      </w:ins>
      <w:r>
        <w:rPr/>
        <w:t xml:space="preserve"> A valid input file is structured as follows:</w:t>
      </w:r>
    </w:p>
    <w:p>
      <w:pPr>
        <w:pStyle w:val="SourceCode"/>
        <w:shd w:val="clear" w:fill="F8F8F8"/>
        <w:spacing w:lineRule="auto" w:line="240" w:before="57" w:after="257"/>
        <w:rPr/>
      </w:pPr>
      <w:ins w:id="11" w:author="Unknown Author" w:date="2018-10-17T14:02:00Z">
        <w:r>
          <w:rPr>
            <w:rStyle w:val="VerbatimChar"/>
            <w:sz w:val="16"/>
            <w:szCs w:val="16"/>
          </w:rPr>
          <w:t>sum.taxonomy</w:t>
          <w:tab/>
          <w:t xml:space="preserve">Arch_point_1 </w:t>
          <w:tab/>
          <w:t xml:space="preserve">Arch_point_2 </w:t>
          <w:tab/>
          <w:t>Black_seabass_reef_1 Black_seabass_reef_2</w:t>
          <w:br/>
        </w:r>
      </w:ins>
      <w:ins w:id="12" w:author="Unknown Author" w:date="2018-10-17T14:02:00Z">
        <w:r>
          <w:rPr>
            <w:rStyle w:val="VerbatimChar"/>
            <w:i/>
            <w:iCs/>
            <w:sz w:val="16"/>
            <w:szCs w:val="16"/>
          </w:rPr>
          <w:t>&lt;full path&gt;</w:t>
        </w:r>
      </w:ins>
      <w:ins w:id="13" w:author="Unknown Author" w:date="2018-10-17T14:02:00Z">
        <w:r>
          <w:rPr>
            <w:rStyle w:val="VerbatimChar"/>
            <w:sz w:val="16"/>
            <w:szCs w:val="16"/>
          </w:rPr>
          <w:tab/>
          <w:t>0</w:t>
          <w:tab/>
          <w:tab/>
          <w:t xml:space="preserve">0                    </w:t>
          <w:tab/>
          <w:t xml:space="preserve">0                    </w:t>
          <w:tab/>
          <w:tab/>
          <w:t>0</w:t>
          <w:tab/>
        </w:r>
      </w:ins>
      <w:ins w:id="14" w:author="Unknown Author" w:date="2018-10-17T14:02:00Z">
        <w:r>
          <w:rPr>
            <w:rStyle w:val="VerbatimChar"/>
            <w:i/>
            <w:iCs/>
            <w:sz w:val="16"/>
            <w:szCs w:val="16"/>
          </w:rPr>
          <w:t>&lt;full path&gt;</w:t>
        </w:r>
      </w:ins>
      <w:ins w:id="15" w:author="Unknown Author" w:date="2018-10-17T14:02:00Z">
        <w:r>
          <w:rPr>
            <w:rStyle w:val="VerbatimChar"/>
            <w:sz w:val="16"/>
            <w:szCs w:val="16"/>
          </w:rPr>
          <w:tab/>
          <w:t>0</w:t>
          <w:tab/>
          <w:tab/>
          <w:t xml:space="preserve">0                  </w:t>
          <w:tab/>
          <w:t xml:space="preserve">43                   </w:t>
          <w:tab/>
          <w:tab/>
          <w:t>87</w:t>
        </w:r>
      </w:ins>
    </w:p>
    <w:p>
      <w:pPr>
        <w:pStyle w:val="SourceCode"/>
        <w:shd w:val="clear" w:fill="F8F8F8"/>
        <w:spacing w:lineRule="auto" w:line="240" w:before="57" w:after="257"/>
        <w:rPr/>
      </w:pPr>
      <w:ins w:id="16" w:author="Unknown Author" w:date="2018-10-17T14:02:00Z">
        <w:r>
          <w:rPr>
            <w:rStyle w:val="VerbatimChar"/>
            <w:i/>
            <w:iCs/>
            <w:sz w:val="16"/>
            <w:szCs w:val="16"/>
          </w:rPr>
          <w:t>&lt;full path&gt;</w:t>
        </w:r>
      </w:ins>
      <w:ins w:id="17" w:author="Unknown Author" w:date="2018-10-17T14:02:00Z">
        <w:r>
          <w:rPr>
            <w:rStyle w:val="VerbatimChar"/>
            <w:sz w:val="16"/>
            <w:szCs w:val="16"/>
          </w:rPr>
          <w:tab/>
          <w:t>0</w:t>
          <w:tab/>
          <w:tab/>
          <w:t>0</w:t>
          <w:tab/>
          <w:tab/>
          <w:t>0</w:t>
          <w:tab/>
          <w:tab/>
          <w:tab/>
          <w:t>0</w:t>
          <w:br/>
        </w:r>
      </w:ins>
      <w:ins w:id="18" w:author="Unknown Author" w:date="2018-10-17T14:02:00Z">
        <w:r>
          <w:rPr>
            <w:rStyle w:val="VerbatimChar"/>
            <w:i/>
            <w:iCs/>
            <w:sz w:val="16"/>
            <w:szCs w:val="16"/>
          </w:rPr>
          <w:t>&lt;full path&gt;</w:t>
        </w:r>
      </w:ins>
      <w:ins w:id="19" w:author="Unknown Author" w:date="2018-10-17T14:02:00Z">
        <w:r>
          <w:rPr>
            <w:rStyle w:val="VerbatimChar"/>
            <w:sz w:val="16"/>
            <w:szCs w:val="16"/>
          </w:rPr>
          <w:t xml:space="preserve">    </w:t>
          <w:tab/>
          <w:t xml:space="preserve">0            </w:t>
          <w:tab/>
          <w:tab/>
          <w:t xml:space="preserve">0                    </w:t>
          <w:tab/>
          <w:t xml:space="preserve">0                   </w:t>
          <w:tab/>
          <w:t xml:space="preserve"> </w:t>
          <w:tab/>
          <w:t>0</w:t>
        </w:r>
      </w:ins>
    </w:p>
    <w:p>
      <w:pPr>
        <w:pStyle w:val="SourceCode"/>
        <w:shd w:val="clear" w:fill="F8F8F8"/>
        <w:spacing w:lineRule="auto" w:line="240" w:before="57" w:after="257"/>
        <w:rPr/>
      </w:pPr>
      <w:ins w:id="20" w:author="Unknown Author" w:date="2018-10-17T14:02:00Z">
        <w:r>
          <w:rPr>
            <w:rStyle w:val="VerbatimChar"/>
            <w:i/>
            <w:iCs/>
            <w:sz w:val="16"/>
            <w:szCs w:val="16"/>
          </w:rPr>
          <w:t>&lt;full path&gt;</w:t>
        </w:r>
      </w:ins>
      <w:ins w:id="21" w:author="Unknown Author" w:date="2018-10-17T14:02:00Z">
        <w:r>
          <w:rPr>
            <w:rStyle w:val="VerbatimChar"/>
            <w:sz w:val="16"/>
            <w:szCs w:val="16"/>
          </w:rPr>
          <w:tab/>
          <w:t xml:space="preserve">24           </w:t>
          <w:tab/>
          <w:t xml:space="preserve">36                   </w:t>
          <w:tab/>
          <w:t xml:space="preserve">30                   </w:t>
          <w:tab/>
          <w:tab/>
          <w:t>16</w:t>
          <w:br/>
        </w:r>
      </w:ins>
      <w:ins w:id="22" w:author="Unknown Author" w:date="2018-10-17T14:02:00Z">
        <w:r>
          <w:rPr>
            <w:rStyle w:val="VerbatimChar"/>
            <w:i/>
            <w:iCs/>
            <w:sz w:val="16"/>
            <w:szCs w:val="16"/>
          </w:rPr>
          <w:t>&lt;full path&gt;</w:t>
        </w:r>
      </w:ins>
      <w:ins w:id="23" w:author="Unknown Author" w:date="2018-10-17T14:02:00Z">
        <w:r>
          <w:rPr>
            <w:rStyle w:val="VerbatimChar"/>
            <w:sz w:val="16"/>
            <w:szCs w:val="16"/>
          </w:rPr>
          <w:t xml:space="preserve">  </w:t>
          <w:tab/>
          <w:t xml:space="preserve">0            </w:t>
          <w:tab/>
          <w:tab/>
          <w:t xml:space="preserve">0                    </w:t>
          <w:tab/>
          <w:t xml:space="preserve">0                   </w:t>
          <w:tab/>
          <w:t xml:space="preserve"> </w:t>
          <w:tab/>
          <w:t>0</w:t>
        </w:r>
      </w:ins>
    </w:p>
    <w:p>
      <w:pPr>
        <w:pStyle w:val="SourceCode"/>
        <w:shd w:val="clear" w:fill="F8F8F8"/>
        <w:spacing w:lineRule="auto" w:line="240" w:before="57" w:after="257"/>
        <w:rPr/>
      </w:pPr>
      <w:ins w:id="24" w:author="Unknown Author" w:date="2018-10-17T14:02:00Z">
        <w:r>
          <w:rPr>
            <w:rStyle w:val="VerbatimChar"/>
            <w:i/>
            <w:iCs/>
            <w:sz w:val="16"/>
            <w:szCs w:val="16"/>
          </w:rPr>
          <w:t>&lt;full path&gt;</w:t>
        </w:r>
      </w:ins>
      <w:ins w:id="25" w:author="Unknown Author" w:date="2018-10-17T14:02:00Z">
        <w:r>
          <w:rPr>
            <w:rStyle w:val="VerbatimChar"/>
            <w:sz w:val="16"/>
            <w:szCs w:val="16"/>
          </w:rPr>
          <w:tab/>
          <w:t xml:space="preserve">0            </w:t>
          <w:tab/>
          <w:tab/>
          <w:t xml:space="preserve">0                    </w:t>
          <w:tab/>
          <w:t xml:space="preserve">0                    </w:t>
          <w:tab/>
          <w:tab/>
          <w:t>0</w:t>
          <w:tab/>
        </w:r>
      </w:ins>
      <w:ins w:id="26" w:author="Unknown Author" w:date="2018-10-17T14:02:00Z">
        <w:r>
          <w:rPr>
            <w:rStyle w:val="VerbatimChar"/>
            <w:i/>
            <w:iCs/>
            <w:sz w:val="16"/>
            <w:szCs w:val="16"/>
          </w:rPr>
          <w:t>&lt;full path&gt;</w:t>
        </w:r>
      </w:ins>
      <w:ins w:id="27" w:author="Unknown Author" w:date="2018-10-17T14:02:00Z">
        <w:r>
          <w:rPr>
            <w:rStyle w:val="VerbatimChar"/>
            <w:sz w:val="16"/>
            <w:szCs w:val="16"/>
          </w:rPr>
          <w:t xml:space="preserve"> </w:t>
          <w:tab/>
          <w:t xml:space="preserve">0            </w:t>
          <w:tab/>
          <w:tab/>
          <w:t xml:space="preserve">0                   </w:t>
          <w:tab/>
          <w:t xml:space="preserve">16                  </w:t>
          <w:tab/>
          <w:tab/>
          <w:t>177</w:t>
        </w:r>
      </w:ins>
    </w:p>
    <w:p>
      <w:pPr>
        <w:pStyle w:val="SourceCode"/>
        <w:shd w:val="clear" w:fill="F8F8F8"/>
        <w:rPr/>
      </w:pPr>
      <w:ins w:id="28" w:author="Unknown Author" w:date="2018-10-17T14:02:00Z">
        <w:r>
          <w:rPr>
            <w:rStyle w:val="VerbatimChar"/>
            <w:i/>
            <w:iCs/>
            <w:sz w:val="16"/>
            <w:szCs w:val="16"/>
          </w:rPr>
          <w:t>&lt;full path&gt;</w:t>
        </w:r>
      </w:ins>
      <w:ins w:id="29" w:author="Unknown Author" w:date="2018-10-17T14:02:00Z">
        <w:r>
          <w:rPr>
            <w:rStyle w:val="VerbatimChar"/>
            <w:sz w:val="16"/>
            <w:szCs w:val="16"/>
          </w:rPr>
          <w:tab/>
          <w:t xml:space="preserve">0            </w:t>
          <w:tab/>
          <w:tab/>
          <w:t xml:space="preserve">0                    </w:t>
          <w:tab/>
          <w:t xml:space="preserve">0                    </w:t>
          <w:tab/>
          <w:tab/>
          <w:t>0</w:t>
          <w:br/>
        </w:r>
      </w:ins>
      <w:ins w:id="30" w:author="Unknown Author" w:date="2018-10-17T14:02:00Z">
        <w:r>
          <w:rPr>
            <w:rStyle w:val="VerbatimChar"/>
            <w:i/>
            <w:iCs/>
            <w:sz w:val="16"/>
            <w:szCs w:val="16"/>
          </w:rPr>
          <w:t>&lt;full path&gt;</w:t>
        </w:r>
      </w:ins>
      <w:ins w:id="31" w:author="Unknown Author" w:date="2018-10-17T14:02:00Z">
        <w:r>
          <w:rPr>
            <w:rStyle w:val="VerbatimChar"/>
            <w:sz w:val="16"/>
            <w:szCs w:val="16"/>
          </w:rPr>
          <w:t xml:space="preserve">      </w:t>
          <w:tab/>
          <w:t xml:space="preserve">0            </w:t>
          <w:tab/>
          <w:tab/>
          <w:t xml:space="preserve">0                    </w:t>
          <w:tab/>
          <w:t xml:space="preserve">0                    </w:t>
          <w:tab/>
          <w:tab/>
          <w:t>0</w:t>
        </w:r>
      </w:ins>
      <w:del w:id="32" w:author="Unknown Author" w:date="2018-10-17T14:02:00Z">
        <w:r>
          <w:rPr>
            <w:rStyle w:val="VerbatimChar"/>
            <w:sz w:val="16"/>
            <w:szCs w:val="16"/>
          </w:rPr>
          <w:delText>sum.taxonomy</w:delText>
          <w:br/>
          <w:delText>Chordata;Actinopteri;Chaetodontiformes;Chaetodontidae;Chaetodon;Chaetodon reticulatus</w:delText>
          <w:br/>
          <w:delText>NA;Florideophyceae;Ceramiales;Delesseriaceae;Membranoptera;Membranoptera platyphylla</w:delText>
          <w:br/>
          <w:delText>Chordata;Actinopteri;Lutjaniformes;Lutjanidae;Aphareus;Aphareus furca</w:delText>
          <w:br/>
          <w:delText>NA;Oomycetes;Peronosporales;Peronosporaceae;Calycofera;Calycofera operculata</w:delText>
          <w:br/>
          <w:delText>Phaeophyceae;NA;Ectocarpales;Chordariaceae;NA;Chordariaceae sp. 2 AP-2014</w:delText>
          <w:br/>
          <w:delText>Arthropoda;Insecta;Lepidoptera;NA;;</w:delText>
          <w:br/>
          <w:delText>Chordata;Actinopteri;Perciformes;Scorpaenidae;Sebastapistes;Sebastapistes tinkhami</w:delText>
          <w:br/>
          <w:delText>NA;Oomycetes;Pythiales;Pythiaceae;Pythium;Pythium aff. diclinum</w:delText>
          <w:br/>
          <w:delText>Chordata;Actinopteri;Perciformes;Zaniolepididae;Zaniolepis;Zaniolepis latipinnis</w:delText>
          <w:br/>
          <w:delText>Chordata;Actinopteri;NA;Pomacanthidae;Pomacanthus;Pomacanthus semicirculatus</w:delText>
          <w:br/>
          <w:delText xml:space="preserve"> </w:delText>
        </w:r>
      </w:del>
    </w:p>
    <w:p>
      <w:pPr>
        <w:pStyle w:val="SourceCode"/>
        <w:shd w:val="clear" w:fill="F8F8F8"/>
        <w:spacing w:lineRule="auto" w:line="240" w:before="57" w:after="257"/>
        <w:rPr/>
      </w:pPr>
      <w:del w:id="33" w:author="Unknown Author" w:date="2018-10-17T14:02:00Z">
        <w:r>
          <w:rPr>
            <w:rStyle w:val="VerbatimChar"/>
            <w:sz w:val="16"/>
            <w:szCs w:val="16"/>
          </w:rPr>
          <w:delText>Arch_point_1 Arch_point_2 Black_seabass_reef_1 Black_seabass_reef_2</w:delText>
          <w:br/>
          <w:delText xml:space="preserve">            0            0                    0                    0</w:delText>
          <w:br/>
          <w:delText xml:space="preserve">            0            0                   43                   87</w:delText>
          <w:br/>
          <w:delText xml:space="preserve">            0            0                    0                    0</w:delText>
          <w:br/>
          <w:delText xml:space="preserve">            0            0                    0                    0</w:delText>
          <w:br/>
          <w:delText xml:space="preserve">           24           36                   30                   16</w:delText>
          <w:br/>
          <w:delText xml:space="preserve">            0            0                    0                    0</w:delText>
          <w:br/>
          <w:delText xml:space="preserve">            0            0                    0                    0</w:delText>
          <w:br/>
          <w:delText xml:space="preserve">            0            0                   16                  177</w:delText>
          <w:br/>
          <w:delText xml:space="preserve">            0            0                    0                    0</w:delText>
          <w:br/>
          <w:delText xml:space="preserve">            0            0                    0                    0</w:delText>
        </w:r>
      </w:del>
    </w:p>
    <w:p>
      <w:pPr>
        <w:pStyle w:val="FirstParagraph"/>
        <w:rPr/>
      </w:pP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rPr/>
      </w:pPr>
      <w:r>
        <w:rPr>
          <w:rStyle w:val="VerbatimChar"/>
          <w:sz w:val="14"/>
          <w:szCs w:val="14"/>
        </w:rPr>
        <w:t xml:space="preserve">Sample </w:t>
        <w:tab/>
        <w:tab/>
        <w:tab/>
        <w:t>Sample_or_Control</w:t>
        <w:tab/>
        <w:t>Island</w:t>
        <w:tab/>
        <w:tab/>
        <w:t>Protection</w:t>
        <w:tab/>
        <w:tab/>
        <w:t>Locality</w:t>
        <w:br/>
        <w:t>Black_seabass_reef_1</w:t>
        <w:tab/>
        <w:t>Sample</w:t>
        <w:tab/>
        <w:tab/>
        <w:t xml:space="preserve">Anacapa         </w:t>
        <w:tab/>
        <w:t>MPA</w:t>
        <w:tab/>
        <w:tab/>
        <w:t>Black_seabass_reef</w:t>
        <w:br/>
        <w:t xml:space="preserve">Arch_point_1            </w:t>
        <w:tab/>
        <w:tab/>
        <w:t xml:space="preserve">Sample </w:t>
        <w:tab/>
        <w:tab/>
        <w:t xml:space="preserve">Santa Barbara </w:t>
        <w:tab/>
        <w:t>non-MPA</w:t>
        <w:tab/>
        <w:tab/>
        <w:t>Arch_point</w:t>
        <w:br/>
        <w:t xml:space="preserve">Arch_point_2           </w:t>
        <w:tab/>
        <w:tab/>
        <w:t xml:space="preserve">Sample </w:t>
        <w:tab/>
        <w:tab/>
        <w:t xml:space="preserve">Santa Barbara </w:t>
        <w:tab/>
        <w:t>non-MPA</w:t>
        <w:tab/>
        <w:tab/>
        <w:t>Arch_point</w:t>
        <w:br/>
        <w:t>Black_seabass_reef_2</w:t>
        <w:tab/>
        <w:t>Sample</w:t>
        <w:tab/>
        <w:tab/>
        <w:t xml:space="preserve">Anacapa         </w:t>
        <w:tab/>
        <w:t>MPA</w:t>
        <w:tab/>
        <w:tab/>
        <w:t>Black_seabass_reef</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expertise in bioinformatics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time-intensive visual biodiversity surveys in the Southern California Channel Islands (Lessios 1996; Usseglio 2015; Deiner </w:t>
      </w:r>
      <w:r>
        <w:rPr>
          <w:i/>
        </w:rPr>
        <w:t>et al.</w:t>
      </w:r>
      <w:r>
        <w:rPr/>
        <w:t xml:space="preserve"> 2017). For this partnership, resource managers collected and filtered 30 unique one-liter water samples for eDNA analysis at permanent monitoring sites inside and adjacent to protected areas, and research scientists at UCLA performed eDNA sequencing of the mitochondrial 12S (Miya </w:t>
      </w:r>
      <w:r>
        <w:rPr>
          <w:i/>
        </w:rPr>
        <w:t>et al.</w:t>
      </w:r>
      <w:r>
        <w:rPr/>
        <w:t xml:space="preserve"> 2015) and CO1 (Leray </w:t>
      </w:r>
      <w:r>
        <w:rPr>
          <w:i/>
        </w:rPr>
        <w:t>et al.</w:t>
      </w:r>
      <w:r>
        <w:rPr/>
        <w:t xml:space="preserve"> 2013) genes,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app and are available online (Kandlikar </w:t>
      </w:r>
      <w:r>
        <w:rPr>
          <w:i/>
        </w:rPr>
        <w:t>et al.</w:t>
      </w:r>
      <w:r>
        <w:rPr/>
        <w:t xml:space="preserve"> 2018a).</w:t>
      </w:r>
    </w:p>
    <w:p>
      <w:pPr>
        <w:pStyle w:val="Heading3"/>
        <w:rPr/>
      </w:pPr>
      <w:bookmarkStart w:id="8" w:name="use-case-2-partnership-between-edna-rese"/>
      <w:bookmarkEnd w:id="8"/>
      <w:r>
        <w:rPr/>
        <w:t>Use case 2: Partnership between eDNA researchers and an undergraduate microbiology course</w:t>
      </w:r>
    </w:p>
    <w:p>
      <w:pPr>
        <w:pStyle w:val="FirstParagraph"/>
        <w:rPr/>
      </w:pPr>
      <w:r>
        <w:rPr/>
        <w:t xml:space="preserve">A team of community ecology and environmental DNA researchers in the CALeDNA program collaborated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and perform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the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tools such as STAMP (Parks </w:t>
      </w:r>
      <w:r>
        <w:rPr>
          <w:i/>
        </w:rPr>
        <w:t>et al.</w:t>
      </w:r>
      <w:r>
        <w:rPr/>
        <w:t xml:space="preserve"> 2014) and PICRUSt (Langille </w:t>
      </w:r>
      <w:r>
        <w:rPr>
          <w:i/>
        </w:rPr>
        <w:t>et al.</w:t>
      </w:r>
      <w:r>
        <w:rPr/>
        <w:t xml:space="preserve"> 2013). The taxonomy tables and metadata files used in this course are available online (Kandlikar </w:t>
      </w:r>
      <w:r>
        <w:rPr>
          <w:i/>
        </w:rPr>
        <w:t>et al.</w:t>
      </w:r>
      <w:r>
        <w:rPr/>
        <w:t xml:space="preserve"> 2018b).</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 &amp; Szöcs 2013),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4"/>
        </w:numPr>
        <w:rPr/>
      </w:pPr>
      <w:r>
        <w:rPr/>
        <w:t xml:space="preserve">A Shiny app, including a dataset generated for demonstrations, is available at </w:t>
      </w:r>
      <w:hyperlink r:id="rId11">
        <w:r>
          <w:rPr>
            <w:rStyle w:val="InternetLink"/>
          </w:rPr>
          <w:t>https://gauravsk.shinyapps.io/ranacapa</w:t>
        </w:r>
      </w:hyperlink>
    </w:p>
    <w:p>
      <w:pPr>
        <w:pStyle w:val="Compact"/>
        <w:numPr>
          <w:ilvl w:val="0"/>
          <w:numId w:val="4"/>
        </w:numPr>
        <w:rPr/>
      </w:pPr>
      <w:r>
        <w:rPr>
          <w:rStyle w:val="VerbatimChar"/>
          <w:rFonts w:cs="Times New Roman"/>
        </w:rPr>
        <w:t>Source code is available from GitHub:</w:t>
      </w:r>
      <w:r>
        <w:rPr/>
        <w:t xml:space="preserve"> </w:t>
      </w:r>
      <w:hyperlink r:id="rId12">
        <w:r>
          <w:rPr>
            <w:rStyle w:val="InternetLink"/>
          </w:rPr>
          <w:t>https://github.com/gauravsk/ranacapa</w:t>
        </w:r>
      </w:hyperlink>
    </w:p>
    <w:p>
      <w:pPr>
        <w:pStyle w:val="Compact"/>
        <w:numPr>
          <w:ilvl w:val="0"/>
          <w:numId w:val="4"/>
        </w:numPr>
        <w:rPr/>
      </w:pPr>
      <w:ins w:id="34" w:author="James Barker" w:date="2018-10-16T12:33:00Z">
        <w:commentRangeStart w:id="4"/>
        <w:r>
          <w:rPr/>
          <w:t xml:space="preserve">Archived source code at time of publication: </w:t>
        </w:r>
      </w:ins>
      <w:hyperlink r:id="rId13">
        <w:ins w:id="35" w:author="Unknown Author" w:date="2018-10-17T13:47:00Z">
          <w:r>
            <w:rPr>
              <w:rStyle w:val="InternetLink"/>
            </w:rPr>
            <w:t xml:space="preserve">10.5281/zenodo.1464285 </w:t>
          </w:r>
        </w:ins>
        <w:r>
          <w:rPr>
            <w:rStyle w:val="InternetLink"/>
          </w:rPr>
        </w:r>
      </w:hyperlink>
      <w:commentRangeEnd w:id="4"/>
      <w:r>
        <w:commentReference w:id="4"/>
      </w:r>
      <w:r>
        <w:rPr>
          <w:rStyle w:val="InternetLink"/>
        </w:rPr>
        <w:commentReference w:id="5"/>
      </w:r>
    </w:p>
    <w:p>
      <w:pPr>
        <w:pStyle w:val="Compact"/>
        <w:numPr>
          <w:ilvl w:val="0"/>
          <w:numId w:val="4"/>
        </w:numPr>
        <w:pPrChange w:id="0" w:author="James Barker" w:date="2018-10-16T12:33:00Z">
          <w:pPr>
            <w:ind w:left="480" w:hanging="480"/>
          </w:pPr>
        </w:pPrChange>
        <w:rPr/>
      </w:pPr>
      <w:r>
        <w:rPr/>
        <w:t>Software license (GPL-3)</w:t>
      </w:r>
    </w:p>
    <w:p>
      <w:pPr>
        <w:pStyle w:val="Compact"/>
        <w:ind w:hanging="0"/>
        <w:pPrChange w:id="0" w:author="James Barker" w:date="2018-10-16T12:33:00Z">
          <w:pPr>
            <w:ind w:left="480" w:hanging="480"/>
          </w:pPr>
        </w:pPrChange>
        <w:rPr>
          <w:b/>
          <w:b/>
          <w:sz w:val="28"/>
          <w:szCs w:val="28"/>
        </w:rPr>
      </w:pPr>
      <w:r>
        <w:rPr>
          <w:b/>
          <w:sz w:val="28"/>
          <w:szCs w:val="28"/>
        </w:rPr>
        <w:t xml:space="preserve">Data availability </w:t>
      </w:r>
    </w:p>
    <w:p>
      <w:pPr>
        <w:pStyle w:val="Compact"/>
        <w:ind w:hanging="0"/>
        <w:pPrChange w:id="0" w:author="James Barker" w:date="2018-10-16T12:34:00Z">
          <w:pPr>
            <w:ind w:left="480" w:hanging="480"/>
          </w:pPr>
        </w:pPrChange>
        <w:rPr/>
      </w:pPr>
      <w:r>
        <w:rPr/>
        <w:t xml:space="preserve">Datasets used for the Use cases are available from Figshare: </w:t>
      </w:r>
    </w:p>
    <w:p>
      <w:pPr>
        <w:pStyle w:val="Compact"/>
        <w:ind w:hanging="0"/>
        <w:pPrChange w:id="0" w:author="James Barker" w:date="2018-10-16T12:34:00Z">
          <w:pPr>
            <w:ind w:left="480" w:hanging="480"/>
          </w:pPr>
        </w:pPrChange>
        <w:rPr/>
      </w:pPr>
      <w:r>
        <w:rPr/>
        <w:t xml:space="preserve">Dataset 1: Taxon table and metadata file for Channel Islands eDNA samples (mitochondrial 12S and CO1 metabarcodes sequenced) </w:t>
      </w:r>
      <w:hyperlink r:id="rId14">
        <w:r>
          <w:rPr>
            <w:rStyle w:val="InternetLink"/>
          </w:rPr>
          <w:t>https://doi.org/10.6084/m9.figshare.7199477.v1</w:t>
        </w:r>
      </w:hyperlink>
      <w:r>
        <w:rPr/>
        <w:t xml:space="preserve"> (Kandlikar et al., 2018a)</w:t>
      </w:r>
    </w:p>
    <w:p>
      <w:pPr>
        <w:pStyle w:val="Compact"/>
        <w:ind w:hanging="0"/>
        <w:pPrChange w:id="0" w:author="James Barker" w:date="2018-10-16T12:34:00Z">
          <w:pPr>
            <w:ind w:left="480" w:hanging="480"/>
          </w:pPr>
        </w:pPrChange>
        <w:rPr/>
      </w:pPr>
      <w:r>
        <w:rPr/>
        <w:t xml:space="preserve">Dataset 2: Taxon table and metadata file for Santa Monica Mountains eDNA samples (16S and plant-ITS metabarcodes sequenced) </w:t>
      </w:r>
      <w:hyperlink r:id="rId15">
        <w:r>
          <w:rPr>
            <w:rStyle w:val="InternetLink"/>
          </w:rPr>
          <w:t>https://doi.org/10.6084/m9.figshare.7199510.v1</w:t>
        </w:r>
      </w:hyperlink>
      <w:r>
        <w:rPr/>
        <w:t xml:space="preserve"> (Kandlikar et al., 2018b)</w:t>
      </w:r>
    </w:p>
    <w:p>
      <w:pPr>
        <w:pStyle w:val="Compact"/>
        <w:ind w:hanging="0"/>
        <w:pPrChange w:id="0" w:author="James Barker" w:date="2018-10-16T12:34:00Z">
          <w:pPr>
            <w:ind w:left="480" w:hanging="480"/>
          </w:pPr>
        </w:pPrChange>
        <w:rPr/>
      </w:pPr>
      <w:r>
        <w:rPr/>
        <w:t xml:space="preserve">Both datasets are available under a CC-BY 4.0 license </w:t>
      </w:r>
    </w:p>
    <w:p>
      <w:pPr>
        <w:pStyle w:val="Heading2"/>
        <w:rPr/>
      </w:pPr>
      <w:bookmarkStart w:id="11" w:name="competing-interests"/>
      <w:bookmarkEnd w:id="11"/>
      <w:r>
        <w:rPr/>
        <w:t>Competing interests</w:t>
      </w:r>
    </w:p>
    <w:p>
      <w:pPr>
        <w:pStyle w:val="FirstParagraph"/>
        <w:rPr/>
      </w:pPr>
      <w:r>
        <w:rPr/>
        <w:t>No competing interests were disclosed.</w:t>
      </w:r>
    </w:p>
    <w:p>
      <w:pPr>
        <w:pStyle w:val="Heading2"/>
        <w:rPr/>
      </w:pPr>
      <w:bookmarkStart w:id="12" w:name="grant-information"/>
      <w:bookmarkEnd w:id="12"/>
      <w:r>
        <w:rPr/>
        <w:t>Grant information</w:t>
      </w:r>
    </w:p>
    <w:p>
      <w:pPr>
        <w:pStyle w:val="FirstParagraph"/>
        <w:rPr/>
      </w:pPr>
      <w:r>
        <w:rPr/>
        <w:t>GSK and ZJG were supported by the US-NSF Graduate Research Fellowship (DEG No. 1650604). NJBK was supported the National Science Foundation DEB-1644641. EEC, RSM, and the CALeDNA program are supported by the University of California President’s Research Catalyst Award (CA-16-376437).</w:t>
      </w:r>
    </w:p>
    <w:p>
      <w:pPr>
        <w:pStyle w:val="Heading2"/>
        <w:rPr/>
      </w:pPr>
      <w:bookmarkStart w:id="13" w:name="acknowledgments"/>
      <w:bookmarkEnd w:id="13"/>
      <w:commentRangeStart w:id="6"/>
      <w:r>
        <w:rPr/>
        <w:t>Acknowledgments</w:t>
      </w:r>
      <w:r>
        <w:rPr/>
      </w:r>
      <w:commentRangeEnd w:id="6"/>
      <w:r>
        <w:commentReference w:id="6"/>
      </w:r>
      <w:r>
        <w:rPr/>
        <w:commentReference w:id="7"/>
      </w:r>
    </w:p>
    <w:p>
      <w:pPr>
        <w:pStyle w:val="FirstParagraph"/>
        <w:rPr/>
      </w:pPr>
      <w:r>
        <w:rPr/>
        <w:t>We thank Sabrina Shirazi, Rachel Turba, Chris Dao, and Keith Mitchell for providing feedback on developmental versions of this package. We also thank Mahendra Mariadassau and Pedro Martinez Arbizu for making the</w:t>
      </w:r>
      <w:del w:id="36" w:author="Unknown Author" w:date="2018-10-17T14:17:00Z">
        <w:r>
          <w:rPr/>
          <w:delText>ir</w:delText>
        </w:r>
      </w:del>
      <w:r>
        <w:rPr/>
        <w:t xml:space="preserve"> </w:t>
      </w:r>
      <w:hyperlink r:id="rId16">
        <w:r>
          <w:rPr>
            <w:rStyle w:val="VerbatimChar"/>
            <w:rPrChange w:id="0" w:author="Unknown Author" w:date="2018-10-17T14:16:00Z"/>
          </w:rPr>
          <w:t>phyloseq-extended</w:t>
        </w:r>
      </w:hyperlink>
      <w:r>
        <w:rPr/>
        <w:t xml:space="preserve"> </w:t>
      </w:r>
      <w:del w:id="38" w:author="Unknown Author" w:date="2018-10-17T14:17:00Z">
        <w:r>
          <w:rPr/>
          <w:delText>(</w:delText>
        </w:r>
      </w:del>
      <w:hyperlink r:id="rId17">
        <w:del w:id="39" w:author="Unknown Author" w:date="2018-10-17T14:16:00Z">
          <w:r>
            <w:rPr>
              <w:rStyle w:val="InternetLink"/>
            </w:rPr>
            <w:delText>https://github.com/mahendra-mariadassou/phyloseq-extended</w:delText>
          </w:r>
        </w:del>
      </w:hyperlink>
      <w:del w:id="40" w:author="Unknown Author" w:date="2018-10-17T14:17:00Z">
        <w:r>
          <w:rPr/>
          <w:delText xml:space="preserve">) </w:delText>
        </w:r>
      </w:del>
      <w:r>
        <w:rPr/>
        <w:t xml:space="preserve">and </w:t>
      </w:r>
      <w:hyperlink r:id="rId18">
        <w:r>
          <w:rPr>
            <w:rStyle w:val="VerbatimChar"/>
            <w:rPrChange w:id="0" w:author="Unknown Author" w:date="2018-10-17T14:16:00Z"/>
          </w:rPr>
          <w:t>pairwiseAdonis</w:t>
        </w:r>
      </w:hyperlink>
      <w:r>
        <w:rPr/>
        <w:t xml:space="preserve"> </w:t>
      </w:r>
      <w:del w:id="42" w:author="Unknown Author" w:date="2018-10-17T14:16:00Z">
        <w:r>
          <w:rPr/>
          <w:delText>(</w:delText>
        </w:r>
      </w:del>
      <w:hyperlink r:id="rId19">
        <w:del w:id="43" w:author="Unknown Author" w:date="2018-10-17T14:16:00Z">
          <w:r>
            <w:rPr>
              <w:rStyle w:val="InternetLink"/>
            </w:rPr>
            <w:delText>https://github.com/pmartinezarbizu/pairwiseAdonis</w:delText>
          </w:r>
        </w:del>
      </w:hyperlink>
      <w:del w:id="44" w:author="Unknown Author" w:date="2018-10-17T14:16:00Z">
        <w:r>
          <w:rPr/>
          <w:delText>)</w:delText>
        </w:r>
      </w:del>
      <w:r>
        <w:rPr/>
        <w:t xml:space="preserve"> packages openly available with a GPL-3 License.</w:t>
      </w:r>
    </w:p>
    <w:p>
      <w:pPr>
        <w:pStyle w:val="TextBody"/>
        <w:ind w:hanging="0"/>
        <w:rPr/>
      </w:pPr>
      <w:r>
        <w:rPr/>
      </w:r>
    </w:p>
    <w:p>
      <w:pPr>
        <w:pStyle w:val="FirstParagraph"/>
        <w:rPr/>
      </w:pPr>
      <w:r>
        <w:rPr/>
      </w:r>
      <w:r>
        <w:br w:type="page"/>
      </w:r>
    </w:p>
    <w:p>
      <w:pPr>
        <w:pStyle w:val="Heading2"/>
        <w:rPr/>
      </w:pPr>
      <w:bookmarkStart w:id="14" w:name="figures"/>
      <w:bookmarkEnd w:id="14"/>
      <w:r>
        <w:rPr/>
        <w:t>Figure legends</w:t>
      </w:r>
    </w:p>
    <w:p>
      <w:pPr>
        <w:pStyle w:val="Heading4"/>
        <w:rPr/>
      </w:pPr>
      <w:r>
        <w:rPr>
          <w:b/>
          <w:iCs/>
        </w:rPr>
        <w:t>Note: All five figures are interactive figures, available in the attached file “figure_files.zip”.</w:t>
      </w:r>
    </w:p>
    <w:p>
      <w:pPr>
        <w:pStyle w:val="Heading4"/>
        <w:rPr/>
      </w:pPr>
      <w:bookmarkStart w:id="15" w:name="figure-1"/>
      <w:bookmarkEnd w:id="15"/>
      <w:r>
        <w:rPr/>
        <w:t>Figure 1</w:t>
      </w:r>
    </w:p>
    <w:p>
      <w:pPr>
        <w:pStyle w:val="FirstParagraph"/>
        <w:ind w:hanging="0"/>
        <w:rPr/>
      </w:pPr>
      <w:r>
        <w:rPr/>
        <w:t>Taxon accumulation curve as shown in the first tab of ranacapa.</w:t>
      </w:r>
    </w:p>
    <w:p>
      <w:pPr>
        <w:pStyle w:val="Heading4"/>
        <w:rPr/>
      </w:pPr>
      <w:bookmarkStart w:id="16" w:name="figure-2"/>
      <w:bookmarkEnd w:id="16"/>
      <w:r>
        <w:rPr/>
        <w:t>Figure 2</w:t>
      </w:r>
    </w:p>
    <w:p>
      <w:pPr>
        <w:pStyle w:val="FirstParagraph"/>
        <w:ind w:hanging="0"/>
        <w:rPr/>
      </w:pPr>
      <w:r>
        <w:rPr/>
        <w:t xml:space="preserve">Taxonomy heatmap as shown in the </w:t>
      </w:r>
      <w:r>
        <w:rPr>
          <w:rStyle w:val="VerbatimChar"/>
        </w:rPr>
        <w:t>ranacapa</w:t>
      </w:r>
      <w:r>
        <w:rPr/>
        <w:t xml:space="preserve"> Shiny app. Taxonomy is shown at the Order level in this figure; in the app, users can choose the taxonomic level to show in the heatmap. Users can also select or deselect individual taxa to be shown in the heatmap.</w:t>
      </w:r>
    </w:p>
    <w:p>
      <w:pPr>
        <w:pStyle w:val="Heading4"/>
        <w:rPr/>
      </w:pPr>
      <w:bookmarkStart w:id="17" w:name="figure-3"/>
      <w:bookmarkEnd w:id="17"/>
      <w:r>
        <w:rPr/>
        <w:t>Figure 3</w:t>
      </w:r>
    </w:p>
    <w:p>
      <w:pPr>
        <w:pStyle w:val="FirstParagraph"/>
        <w:ind w:hanging="0"/>
        <w:rPr/>
      </w:pPr>
      <w:r>
        <w:rPr/>
        <w:t xml:space="preserve">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8" w:name="figure-4"/>
      <w:bookmarkEnd w:id="18"/>
      <w:r>
        <w:rPr/>
        <w:t>Figure 4</w:t>
      </w:r>
    </w:p>
    <w:p>
      <w:pPr>
        <w:pStyle w:val="FirstParagraph"/>
        <w:ind w:hanging="0"/>
        <w:rPr/>
      </w:pPr>
      <w:r>
        <w:rPr/>
        <w:t xml:space="preserve">Alpha diversity boxplots as shown in the </w:t>
      </w:r>
      <w:r>
        <w:rPr>
          <w:rStyle w:val="VerbatimChar"/>
        </w:rPr>
        <w:t>ranacapa</w:t>
      </w:r>
      <w:r>
        <w:rPr/>
        <w:t xml:space="preserve"> Shiny app. Users can select the X-axis variable using a dropdown menu in the app.</w:t>
      </w:r>
    </w:p>
    <w:p>
      <w:pPr>
        <w:pStyle w:val="Heading4"/>
        <w:rPr/>
      </w:pPr>
      <w:bookmarkStart w:id="19" w:name="figure-5"/>
      <w:bookmarkEnd w:id="19"/>
      <w:r>
        <w:rPr/>
        <w:t>Figure 5</w:t>
      </w:r>
    </w:p>
    <w:p>
      <w:pPr>
        <w:pStyle w:val="FirstParagraph"/>
        <w:ind w:hanging="0"/>
        <w:rPr/>
      </w:pPr>
      <w:r>
        <w:rPr/>
        <w:t xml:space="preserve">PCoA ordination of the samples as shown in the </w:t>
      </w:r>
      <w:r>
        <w:rPr>
          <w:rStyle w:val="VerbatimChar"/>
        </w:rPr>
        <w:t>ranacapa</w:t>
      </w:r>
      <w:r>
        <w:rPr/>
        <w:t xml:space="preserve"> Shiny app. Users can select the grouping variable with a dropdown menu in the app.</w:t>
      </w:r>
      <w:r>
        <w:br w:type="page"/>
      </w:r>
    </w:p>
    <w:p>
      <w:pPr>
        <w:pStyle w:val="Heading2"/>
        <w:rPr/>
      </w:pPr>
      <w:r>
        <w:rPr/>
        <w:t>Tables</w:t>
      </w:r>
    </w:p>
    <w:p>
      <w:pPr>
        <w:pStyle w:val="TextBody"/>
        <w:spacing w:lineRule="auto" w:line="427" w:before="0" w:after="200"/>
        <w:ind w:hanging="0"/>
        <w:rPr/>
      </w:pPr>
      <w:r>
        <w:rPr>
          <w:sz w:val="22"/>
          <w:szCs w:val="22"/>
        </w:rPr>
        <w:t>Table 1.  Functions included within the ranacapa package</w:t>
      </w:r>
    </w:p>
    <w:tbl>
      <w:tblPr>
        <w:tblW w:w="8640" w:type="dxa"/>
        <w:jc w:val="left"/>
        <w:tblInd w:w="0" w:type="dxa"/>
        <w:tblBorders>
          <w:top w:val="single" w:sz="8" w:space="0" w:color="000001"/>
          <w:bottom w:val="single" w:sz="8" w:space="0" w:color="000001"/>
          <w:insideH w:val="single" w:sz="8" w:space="0" w:color="000001"/>
        </w:tblBorders>
        <w:tblCellMar>
          <w:top w:w="100" w:type="dxa"/>
          <w:left w:w="0" w:type="dxa"/>
          <w:bottom w:w="100" w:type="dxa"/>
          <w:right w:w="0" w:type="dxa"/>
        </w:tblCellMar>
        <w:tblLook w:val="04a0" w:noVBand="1" w:noHBand="0" w:lastColumn="0" w:firstColumn="1" w:lastRow="0" w:firstRow="1"/>
      </w:tblPr>
      <w:tblGrid>
        <w:gridCol w:w="2884"/>
        <w:gridCol w:w="5755"/>
      </w:tblGrid>
      <w:tr>
        <w:trPr/>
        <w:tc>
          <w:tcPr>
            <w:tcW w:w="2884"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Name</w:t>
            </w:r>
          </w:p>
        </w:tc>
        <w:tc>
          <w:tcPr>
            <w:tcW w:w="5755"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Description</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rPr>
              <w:t>scrub_seqNum_column</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Removes  any "xxx_seq_number" columns from the input taxonomy file if present (depends on which version of Anacapa was used to assign taxonomy)</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scrub_taxon_paths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Replaces empty cells in input taxonomy tables with “Unknown”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validate_input_files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Verifies that the input taxonomy file and input mapping file meet specifications</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convert_biom_to_taxon_table</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phyloseq-imported biom table into an Anacapa-formatted taxonomy table</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group_anacapa_by_taxonomy</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Summarizes a site-abundance table from the Anacapa pipeline to each unique taxon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categorize_continuous_vector</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Categorizes a continuous vector into low, medium, and high</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convert_anacapa_to_phyloseq</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site-abundance table from the Anacapa pipeline and the associated metadata file into a phyloseq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vegan_otu</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Creates a community matrix in the vegan package style using a phyloseq object and an otu_table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custom_rarefaction</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Rarefies a phyloseq object to a custom sample depth and with a given number of replicates</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pairwise_adonis</w:t>
            </w:r>
            <w:r>
              <w:rPr>
                <w:sz w:val="22"/>
                <w:szCs w:val="22"/>
                <w:highlight w:val="white"/>
                <w:vertAlign w:val="superscript"/>
              </w:rPr>
              <w:t>1</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Wrapper function for multilevel pairwise comparison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ggrare</w:t>
            </w:r>
            <w:r>
              <w:rPr>
                <w:sz w:val="22"/>
                <w:szCs w:val="22"/>
                <w:vertAlign w:val="superscript"/>
              </w:rPr>
              <w:t>2</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Makes a rarefaction curve using ggplot2</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runRanacapaApp</w:t>
            </w:r>
          </w:p>
        </w:tc>
        <w:tc>
          <w:tcPr>
            <w:tcW w:w="5755"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Runs the ranacapa Shiny app with tabs for interactive visualizations and statistical analyses</w:t>
            </w:r>
          </w:p>
        </w:tc>
      </w:tr>
    </w:tbl>
    <w:p>
      <w:pPr>
        <w:pStyle w:val="TextBody"/>
        <w:spacing w:lineRule="auto" w:line="288" w:before="0" w:after="200"/>
        <w:ind w:hanging="0"/>
        <w:rPr/>
      </w:pPr>
      <w:r>
        <w:rPr>
          <w:sz w:val="22"/>
          <w:szCs w:val="22"/>
          <w:vertAlign w:val="superscript"/>
        </w:rPr>
        <w:t>1</w:t>
      </w:r>
      <w:r>
        <w:rPr>
          <w:sz w:val="22"/>
          <w:szCs w:val="22"/>
          <w:vertAlign w:val="subscript"/>
        </w:rPr>
        <w:t xml:space="preserve"> </w:t>
      </w:r>
      <w:r>
        <w:rPr>
          <w:sz w:val="22"/>
          <w:szCs w:val="22"/>
        </w:rPr>
        <w:t xml:space="preserve">adopted from </w:t>
      </w:r>
      <w:hyperlink r:id="rId20">
        <w:r>
          <w:rPr>
            <w:rStyle w:val="InternetLink"/>
            <w:color w:val="1155CC"/>
            <w:sz w:val="22"/>
            <w:szCs w:val="22"/>
            <w:u w:val="single"/>
          </w:rPr>
          <w:t>https://github.com/pmartinezarbizu/pairwiseAdonis</w:t>
        </w:r>
      </w:hyperlink>
      <w:r>
        <w:rPr>
          <w:sz w:val="22"/>
          <w:szCs w:val="22"/>
        </w:rPr>
        <w:t xml:space="preserve"> (GPL-3 License)</w:t>
      </w:r>
    </w:p>
    <w:p>
      <w:pPr>
        <w:pStyle w:val="TextBody"/>
        <w:spacing w:lineRule="auto" w:line="288" w:before="0" w:after="200"/>
        <w:ind w:hanging="0"/>
        <w:rPr/>
      </w:pPr>
      <w:r>
        <w:rPr>
          <w:sz w:val="22"/>
          <w:szCs w:val="22"/>
          <w:vertAlign w:val="superscript"/>
        </w:rPr>
        <w:t xml:space="preserve">2 </w:t>
      </w:r>
      <w:r>
        <w:rPr>
          <w:sz w:val="22"/>
          <w:szCs w:val="22"/>
        </w:rPr>
        <w:t xml:space="preserve">adopted from </w:t>
      </w:r>
      <w:hyperlink r:id="rId21">
        <w:r>
          <w:rPr>
            <w:rStyle w:val="InternetLink"/>
            <w:color w:val="1155CC"/>
            <w:sz w:val="22"/>
            <w:szCs w:val="22"/>
            <w:u w:val="single"/>
          </w:rPr>
          <w:t>https://github.com/mahendra-mariadassou/phyloseq-extended</w:t>
        </w:r>
      </w:hyperlink>
      <w:r>
        <w:rPr>
          <w:sz w:val="22"/>
          <w:szCs w:val="22"/>
        </w:rPr>
        <w:t xml:space="preserve"> (GPL-3 License)</w:t>
      </w:r>
      <w:r>
        <w:br w:type="page"/>
      </w:r>
    </w:p>
    <w:p>
      <w:pPr>
        <w:pStyle w:val="Heading2"/>
        <w:rPr/>
      </w:pPr>
      <w:bookmarkStart w:id="20" w:name="references"/>
      <w:bookmarkEnd w:id="20"/>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Kuczynski, J., Stombaugh, J., Bittinger, K., Bushman, F.D. &amp; Costello, E.K. </w:t>
      </w:r>
      <w:r>
        <w:rPr>
          <w:i/>
        </w:rPr>
        <w:t>et al.</w:t>
      </w:r>
      <w:r>
        <w:rPr/>
        <w:t xml:space="preserve"> (2010). QIIME allows analysis of high-throughput community sequencing data. </w:t>
      </w:r>
      <w:r>
        <w:rPr>
          <w:i/>
        </w:rPr>
        <w:t>Nature Methods</w:t>
      </w:r>
      <w:r>
        <w:rPr/>
        <w:t>, 7, 335–336.</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Carey, M.A. &amp; Papin, J.A. (2018). Ten simple rules for biologists learning to program. </w:t>
      </w:r>
      <w:r>
        <w:rPr>
          <w:i/>
        </w:rPr>
        <w:t>PLOS Computational Biology</w:t>
      </w:r>
      <w:r>
        <w:rPr/>
        <w:t>, 14, e1005871.</w:t>
      </w:r>
    </w:p>
    <w:p>
      <w:pPr>
        <w:pStyle w:val="Bibliography"/>
        <w:rPr/>
      </w:pPr>
      <w:r>
        <w:rPr/>
        <w:t xml:space="preserve">Chamberlain, S.A. &amp; Szöcs, E. (2013). Taxize: Taxonomic search and retrieval in r. </w:t>
      </w:r>
      <w:r>
        <w:rPr>
          <w:i/>
        </w:rPr>
        <w:t>F1000Research</w:t>
      </w:r>
      <w:r>
        <w:rPr/>
        <w:t>.</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22">
        <w:r>
          <w:rPr>
            <w:rStyle w:val="InternetLink"/>
            <w:i/>
          </w:rPr>
          <w:t>https://ecsa.citizen-science.net/sites/default/files/ecsa_ten_principles_of_citizen_science.pdf</w:t>
        </w:r>
      </w:hyperlink>
      <w:r>
        <w:rPr/>
        <w:t>.</w:t>
      </w:r>
    </w:p>
    <w:p>
      <w:pPr>
        <w:pStyle w:val="Bibliography"/>
        <w:rPr/>
      </w:pPr>
      <w:r>
        <w:rPr/>
        <w:t xml:space="preserve">Galili, T., O’Callaghan, A., Sidi, J. &amp; Sievert, C. (2017). Heatmaply: An r package for creating interactive cluster heatmaps for online publishing. </w:t>
      </w:r>
      <w:r>
        <w:rPr>
          <w:i/>
        </w:rPr>
        <w:t>Bioinformatics</w:t>
      </w:r>
      <w:r>
        <w:rPr/>
        <w:t>, 34, 1600–1602.</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Kandlikar, G.S., Gold, Z.J., Cowen, M.C., Meyer, R.S., Freise, A.C. &amp; Kraft, N.J. </w:t>
      </w:r>
      <w:r>
        <w:rPr>
          <w:i/>
        </w:rPr>
        <w:t>et al.</w:t>
      </w:r>
      <w:r>
        <w:rPr/>
        <w:t xml:space="preserve"> (2018a). Taxon table and metadata file for Channel Islands eDNA samples (mitochondrial 12S and CO1 metabarcodes sequenced). </w:t>
      </w:r>
      <w:r>
        <w:rPr>
          <w:i/>
        </w:rPr>
        <w:t>Figshare</w:t>
      </w:r>
      <w:r>
        <w:rPr/>
        <w:t>, 10.6084/m9.figshare.7199477.v1.</w:t>
      </w:r>
    </w:p>
    <w:p>
      <w:pPr>
        <w:pStyle w:val="Bibliography"/>
        <w:rPr/>
      </w:pPr>
      <w:r>
        <w:rPr/>
        <w:t xml:space="preserve">Kandlikar, G.S., Gold, Z.J., Cowen, M.C., Meyer, R.S., Freise, A.C. &amp; Kraft, N.J. </w:t>
      </w:r>
      <w:r>
        <w:rPr>
          <w:i/>
        </w:rPr>
        <w:t>et al.</w:t>
      </w:r>
      <w:r>
        <w:rPr/>
        <w:t xml:space="preserve"> (2018b). Taxon table and metadata file for Santa Monica Mountains eDNA samples (16S and plant-ITS metabarcodes sequenced). </w:t>
      </w:r>
      <w:r>
        <w:rPr>
          <w:i/>
        </w:rPr>
        <w:t>Figshare</w:t>
      </w:r>
      <w:r>
        <w:rPr/>
        <w:t>, 10.6084/m9.figshare.7199510.v1.</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Leray, M., Yang, J.Y., Meyer, C.P., Mills, S.C., Agudelo, N. &amp; Ranwez, V. </w:t>
      </w:r>
      <w:r>
        <w:rPr>
          <w:i/>
        </w:rPr>
        <w:t>et al.</w:t>
      </w:r>
      <w:r>
        <w:rPr/>
        <w:t xml:space="preserve"> (2013). A new versatile primer set targeting a short fragment of the mitochondrial COI region for metabarcoding metazoan diversity: Application for characterizing coral reef fish gut contents. </w:t>
      </w:r>
      <w:r>
        <w:rPr>
          <w:i/>
        </w:rPr>
        <w:t>Frontiers in Zoology</w:t>
      </w:r>
      <w:r>
        <w:rPr/>
        <w:t>, 10, 34.</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Miya, M., Sato, Y., Fukunaga, T., Sado, T., Poulsen, J.Y. &amp; Sato, K. </w:t>
      </w:r>
      <w:r>
        <w:rPr>
          <w:i/>
        </w:rPr>
        <w:t>et al.</w:t>
      </w:r>
      <w:r>
        <w:rPr/>
        <w:t xml:space="preserve"> (2015). MiFish, a set of universal PCR primers for metabarcoding environmental DNA from fishes: Detection of more than 230 subtropical marine species. </w:t>
      </w:r>
      <w:r>
        <w:rPr>
          <w:i/>
        </w:rPr>
        <w:t>Royal Society Open Science</w:t>
      </w:r>
      <w:r>
        <w:rPr/>
        <w:t>, 2, 150088.</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es Barker" w:date="2018-10-16T11:56:00Z" w:initials="JB">
    <w:p>
      <w:r>
        <w:rPr>
          <w:rFonts w:ascii="Liberation Serif" w:hAnsi="Liberation Serif" w:eastAsia="DejaVu Sans" w:cs="DejaVu Sans"/>
          <w:color w:val="00000A"/>
          <w:lang w:val="en-US" w:eastAsia="en-US" w:bidi="en-US"/>
        </w:rPr>
        <w:t>Please indicate where you wish to have your figures presented in this section by add this to appropriate point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00000A"/>
          <w:lang w:val="en-US" w:eastAsia="en-US" w:bidi="en-US"/>
        </w:rPr>
        <w:t>&lt;Insert Figure X&gt;</w:t>
      </w:r>
    </w:p>
  </w:comment>
  <w:comment w:id="1" w:author="Unknown Author" w:date="2018-10-17T13:49:28Z" w:initials="">
    <w:p>
      <w:r>
        <w:rPr>
          <w:rFonts w:c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James Barker (10/16/2018, 11:56): "..."</w:t>
      </w:r>
    </w:p>
    <w:p>
      <w:r>
        <w:rPr>
          <w:rFonts w:ascii="Liberation Serif" w:hAnsi="Liberation Serif" w:eastAsia="DejaVu Sans" w:cs="DejaVu Sans"/>
          <w:color w:val="00000A"/>
          <w:sz w:val="20"/>
          <w:lang w:val="en-US" w:eastAsia="en-US" w:bidi="ar-SA"/>
        </w:rPr>
        <w:t>This is done below.</w:t>
      </w:r>
    </w:p>
  </w:comment>
  <w:comment w:id="2" w:author="James Barker" w:date="2018-10-16T11:53:00Z" w:initials="JB">
    <w:p>
      <w:r>
        <w:rPr>
          <w:rFonts w:ascii="Liberation Serif" w:hAnsi="Liberation Serif" w:eastAsia="DejaVu Sans" w:cs="DejaVu Sans"/>
          <w:color w:val="00000A"/>
          <w:lang w:val="en-US" w:eastAsia="en-US" w:bidi="en-US"/>
        </w:rPr>
        <w:t xml:space="preserve">Please let us know when the CRAN page is live so we can link out to it </w:t>
      </w:r>
    </w:p>
  </w:comment>
  <w:comment w:id="3" w:author="Unknown Author" w:date="2018-10-17T13:52:01Z" w:initials="">
    <w:p>
      <w:r>
        <w:rPr>
          <w:rFonts w:c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James Barker (10/16/2018, 11:53): "..."</w:t>
      </w:r>
    </w:p>
    <w:p>
      <w:r>
        <w:rPr>
          <w:rFonts w:ascii="Liberation Serif" w:hAnsi="Liberation Serif" w:eastAsia="DejaVu Sans" w:cs="DejaVu Sans"/>
          <w:color w:val="00000A"/>
          <w:sz w:val="20"/>
          <w:lang w:val="en-US" w:eastAsia="en-US" w:bidi="ar-SA"/>
        </w:rPr>
        <w:t>Unfortunately, we are still waiting for CRAN to process our submission as of 17 October...</w:t>
      </w:r>
    </w:p>
  </w:comment>
  <w:comment w:id="4" w:author="James Barker" w:date="2018-10-16T12:33:00Z" w:initials="JB">
    <w:p>
      <w:r>
        <w:rPr>
          <w:rFonts w:ascii="Liberation Serif" w:hAnsi="Liberation Serif" w:eastAsia="DejaVu Sans" w:cs="DejaVu Sans"/>
          <w:color w:val="00000A"/>
          <w:lang w:val="en-US" w:eastAsia="en-US" w:bidi="en-US"/>
        </w:rPr>
        <w:t>See email</w:t>
      </w:r>
    </w:p>
  </w:comment>
  <w:comment w:id="5" w:author="Unknown Author" w:date="2018-10-17T13:48:54Z" w:initials="">
    <w:p>
      <w:r>
        <w:rPr>
          <w:rFonts w:c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James Barker (10/16/2018, 12:33): "..."</w:t>
      </w:r>
    </w:p>
    <w:p>
      <w:r>
        <w:rPr>
          <w:rFonts w:ascii="Liberation Serif" w:hAnsi="Liberation Serif" w:eastAsia="DejaVu Sans" w:cs="DejaVu Sans"/>
          <w:color w:val="00000A"/>
          <w:sz w:val="20"/>
          <w:lang w:val="en-US" w:eastAsia="en-US" w:bidi="ar-SA"/>
        </w:rPr>
        <w:t>Added Zenodo DOI</w:t>
      </w:r>
    </w:p>
  </w:comment>
  <w:comment w:id="6" w:author="James Barker" w:date="2018-10-16T12:41:00Z" w:initials="JB">
    <w:p>
      <w:r>
        <w:rPr>
          <w:rFonts w:ascii="Liberation Serif" w:hAnsi="Liberation Serif" w:eastAsia="DejaVu Sans" w:cs="DejaVu Sans"/>
          <w:color w:val="00000A"/>
          <w:lang w:val="en-US" w:eastAsia="en-US" w:bidi="en-US"/>
        </w:rPr>
        <w:t xml:space="preserve">Please ensure you have permission to name the individuals listed here </w:t>
      </w:r>
    </w:p>
  </w:comment>
  <w:comment w:id="7" w:author="Unknown Author" w:date="2018-10-17T13:48:16Z" w:initials="">
    <w:p>
      <w:r>
        <w:rPr>
          <w:rFonts w:c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James Barker (10/16/2018, 12:41): "..."</w:t>
      </w:r>
    </w:p>
    <w:p>
      <w:r>
        <w:rPr>
          <w:rFonts w:ascii="Liberation Serif" w:hAnsi="Liberation Serif" w:eastAsia="DejaVu Sans" w:cs="DejaVu Sans"/>
          <w:color w:val="00000A"/>
          <w:sz w:val="20"/>
          <w:lang w:val="en-US" w:eastAsia="en-US" w:bidi="ar-SA"/>
        </w:rPr>
        <w:t>I have confirmed with all individuals listed.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jc w:val="left"/>
    </w:pPr>
    <w:rPr>
      <w:rFonts w:ascii="Times New Roman" w:hAnsi="Times New Roman" w:eastAsia="Cambria" w:cs=""/>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eastAsia="" w:cs="" w:cstheme="majorBidi" w:eastAsiaTheme="majorEastAsia"/>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 w:cs="" w:cstheme="majorBidi" w:eastAsiaTheme="majorEastAsia"/>
      <w:b/>
      <w:bCs/>
      <w:i/>
      <w:color w:val="000000"/>
      <w:szCs w:val="26"/>
    </w:rPr>
  </w:style>
  <w:style w:type="paragraph" w:styleId="Heading4">
    <w:name w:val="Heading 4"/>
    <w:basedOn w:val="Normal"/>
    <w:uiPriority w:val="9"/>
    <w:unhideWhenUsed/>
    <w:qFormat/>
    <w:pPr>
      <w:keepNext/>
      <w:keepLines/>
      <w:spacing w:before="200" w:after="0"/>
      <w:outlineLvl w:val="3"/>
    </w:pPr>
    <w:rPr>
      <w:rFonts w:eastAsia="" w:cs="" w:cstheme="majorBidi" w:eastAsiaTheme="majorEastAsia"/>
      <w:bCs/>
      <w:i/>
      <w:color w:val="000000"/>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name w:val="Internet Link"/>
    <w:basedOn w:val="DefaultParagraphFont"/>
    <w:rsid w:val="00fa6577"/>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nenumber">
    <w:name w:val="line number"/>
    <w:basedOn w:val="DefaultParagraphFont"/>
    <w:semiHidden/>
    <w:unhideWhenUsed/>
    <w:qFormat/>
    <w:rsid w:val="00dc6c4d"/>
    <w:rPr/>
  </w:style>
  <w:style w:type="character" w:styleId="BalloonTextChar" w:customStyle="1">
    <w:name w:val="Balloon Text Char"/>
    <w:basedOn w:val="DefaultParagraphFont"/>
    <w:link w:val="BalloonText"/>
    <w:semiHidden/>
    <w:qFormat/>
    <w:rsid w:val="00fa6577"/>
    <w:rPr>
      <w:rFonts w:ascii="Segoe UI" w:hAnsi="Segoe UI" w:cs="Segoe UI"/>
      <w:color w:val="00000A"/>
      <w:sz w:val="18"/>
      <w:szCs w:val="18"/>
    </w:rPr>
  </w:style>
  <w:style w:type="character" w:styleId="Annotationreference">
    <w:name w:val="annotation reference"/>
    <w:basedOn w:val="DefaultParagraphFont"/>
    <w:semiHidden/>
    <w:unhideWhenUsed/>
    <w:qFormat/>
    <w:rsid w:val="0088557e"/>
    <w:rPr>
      <w:sz w:val="16"/>
      <w:szCs w:val="16"/>
    </w:rPr>
  </w:style>
  <w:style w:type="character" w:styleId="CommentTextChar" w:customStyle="1">
    <w:name w:val="Comment Text Char"/>
    <w:basedOn w:val="DefaultParagraphFont"/>
    <w:link w:val="CommentText"/>
    <w:semiHidden/>
    <w:qFormat/>
    <w:rsid w:val="0088557e"/>
    <w:rPr>
      <w:rFonts w:ascii="Times New Roman" w:hAnsi="Times New Roman"/>
      <w:color w:val="00000A"/>
      <w:szCs w:val="20"/>
    </w:rPr>
  </w:style>
  <w:style w:type="character" w:styleId="CommentSubjectChar" w:customStyle="1">
    <w:name w:val="Comment Subject Char"/>
    <w:basedOn w:val="CommentTextChar"/>
    <w:link w:val="CommentSubject"/>
    <w:semiHidden/>
    <w:qFormat/>
    <w:rsid w:val="0088557e"/>
    <w:rPr>
      <w:rFonts w:ascii="Times New Roman" w:hAnsi="Times New Roman"/>
      <w:b/>
      <w:bCs/>
      <w:color w:val="00000A"/>
      <w:szCs w:val="20"/>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ind w:firstLine="7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eastAsia="" w:cs="" w:cstheme="majorBidi" w:eastAsiaTheme="majorEastAsia"/>
      <w:b/>
      <w:bCs/>
      <w:color w:val="000000"/>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Times New Roman" w:hAnsi="Times New Roman" w:eastAsia="Cambria" w:cs=""/>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BalloonText">
    <w:name w:val="Balloon Text"/>
    <w:basedOn w:val="Normal"/>
    <w:link w:val="BalloonTextChar"/>
    <w:semiHidden/>
    <w:unhideWhenUsed/>
    <w:qFormat/>
    <w:rsid w:val="00fa6577"/>
    <w:pPr>
      <w:spacing w:lineRule="auto" w:line="240"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88557e"/>
    <w:pPr>
      <w:spacing w:lineRule="auto" w:line="240"/>
    </w:pPr>
    <w:rPr>
      <w:sz w:val="20"/>
      <w:szCs w:val="20"/>
    </w:rPr>
  </w:style>
  <w:style w:type="paragraph" w:styleId="Annotationsubject">
    <w:name w:val="annotation subject"/>
    <w:basedOn w:val="Annotationtext"/>
    <w:link w:val="CommentSubjectChar"/>
    <w:semiHidden/>
    <w:unhideWhenUsed/>
    <w:qFormat/>
    <w:rsid w:val="0088557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gauravsk/ranacapa" TargetMode="External"/><Relationship Id="rId8" Type="http://schemas.openxmlformats.org/officeDocument/2006/relationships/hyperlink" Target="https://www.bioconductor.org/" TargetMode="External"/><Relationship Id="rId9" Type="http://schemas.openxmlformats.org/officeDocument/2006/relationships/hyperlink" Target="https://www.r-project.org/" TargetMode="External"/><Relationship Id="rId10" Type="http://schemas.openxmlformats.org/officeDocument/2006/relationships/hyperlink" Target="https://github.com/limey-bean/Anacapa" TargetMode="External"/><Relationship Id="rId11" Type="http://schemas.openxmlformats.org/officeDocument/2006/relationships/hyperlink" Target="https://gauravsk.shinyapps.io/ranacapa" TargetMode="External"/><Relationship Id="rId12" Type="http://schemas.openxmlformats.org/officeDocument/2006/relationships/hyperlink" Target="https://github.com/gauravsk/ranacapa" TargetMode="External"/><Relationship Id="rId13" Type="http://schemas.openxmlformats.org/officeDocument/2006/relationships/hyperlink" Target="https://doi.org/10.5281/zenodo.1464285" TargetMode="External"/><Relationship Id="rId14" Type="http://schemas.openxmlformats.org/officeDocument/2006/relationships/hyperlink" Target="https://doi.org/10.6084/m9.figshare.7199477.v1" TargetMode="External"/><Relationship Id="rId15" Type="http://schemas.openxmlformats.org/officeDocument/2006/relationships/hyperlink" Target="https://doi.org/10.6084/m9.figshare.7199510.v1" TargetMode="External"/><Relationship Id="rId16" Type="http://schemas.openxmlformats.org/officeDocument/2006/relationships/hyperlink" Target="https://github.com/mahendra-mariadassou/phyloseq-extended" TargetMode="External"/><Relationship Id="rId17" Type="http://schemas.openxmlformats.org/officeDocument/2006/relationships/hyperlink" Target="https://github.com/mahendra-mariadassou/phyloseq-extended" TargetMode="External"/><Relationship Id="rId18" Type="http://schemas.openxmlformats.org/officeDocument/2006/relationships/hyperlink" Target="https://github.com/pmartinezarbizu/pairwiseAdonis" TargetMode="External"/><Relationship Id="rId19" Type="http://schemas.openxmlformats.org/officeDocument/2006/relationships/hyperlink" Target="https://github.com/pmartinezarbizu/pairwiseAdonis" TargetMode="External"/><Relationship Id="rId20" Type="http://schemas.openxmlformats.org/officeDocument/2006/relationships/hyperlink" Target="https://github.com/pmartinezarbizu/pairwiseAdonis" TargetMode="External"/><Relationship Id="rId21" Type="http://schemas.openxmlformats.org/officeDocument/2006/relationships/hyperlink" Target="https://github.com/mahendra-mariadassou/phyloseq-extended" TargetMode="External"/><Relationship Id="rId22" Type="http://schemas.openxmlformats.org/officeDocument/2006/relationships/hyperlink" Target="https://ecsa.citizen-science.net/sites/default/files/ecsa_ten_principles_of_citizen_science.pdf" TargetMode="Externa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LibreOffice/5.1.6.2$Linux_X86_64 LibreOffice_project/10m0$Build-2</Application>
  <Pages>20</Pages>
  <Words>3892</Words>
  <Characters>22974</Characters>
  <CharactersWithSpaces>27235</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2018-10-16T10:38:00Z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2018-10-17T16:14:57Z</dcterms:modified>
  <cp:revision>10</cp:revision>
  <dc:subject/>
  <dc:title>ranacapa: An R package and Shiny web app to explore environmental DNA data with exploratory statistics and interactive visualizations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