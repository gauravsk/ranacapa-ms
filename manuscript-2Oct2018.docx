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ranacapa: An R package to explore environmental DNA data with exploratory statistics and interactive visualizations</w:t>
      </w:r>
    </w:p>
    <w:p>
      <w:pPr>
        <w:pStyle w:val="Author"/>
        <w:rPr/>
      </w:pPr>
      <w:r>
        <w:rPr/>
        <w:t>Gaurav S. Kandlikar (1,+), Zachary J. Gold (1), Madeline C. Cowen (1), Rachel S. Meyer (1), Amanda C. Freise (2), Nathan J.B. Kraft (1), Jordan Moberg-Parker (2), Joshua Sprague (3), David Kushner (3), and Emily E. Curd (1)</w:t>
      </w:r>
    </w:p>
    <w:p>
      <w:pPr>
        <w:pStyle w:val="FirstParagraph"/>
        <w:rPr/>
      </w:pPr>
      <w:r>
        <w:rPr/>
      </w:r>
    </w:p>
    <w:p>
      <w:pPr>
        <w:pStyle w:val="Heading3"/>
        <w:rPr/>
      </w:pPr>
      <w:bookmarkStart w:id="0" w:name="affiliations-and-contact-information"/>
      <w:bookmarkEnd w:id="0"/>
      <w:r>
        <w:rPr/>
        <w:t>Affiliations and Contact Information</w:t>
      </w:r>
    </w:p>
    <w:p>
      <w:pPr>
        <w:pStyle w:val="Compact"/>
        <w:numPr>
          <w:ilvl w:val="0"/>
          <w:numId w:val="1"/>
        </w:numPr>
        <w:rPr/>
      </w:pPr>
      <w:r>
        <w:rPr/>
        <w:t>Department of Ecology and Evolutionary Biology, University of California – Los Angeles</w:t>
        <w:br/>
      </w:r>
    </w:p>
    <w:p>
      <w:pPr>
        <w:pStyle w:val="Compact"/>
        <w:numPr>
          <w:ilvl w:val="0"/>
          <w:numId w:val="1"/>
        </w:numPr>
        <w:rPr/>
      </w:pPr>
      <w:r>
        <w:rPr/>
        <w:t>Department of Microbiology and Molecular Genetics, University of California – Los Angeles</w:t>
        <w:br/>
      </w:r>
    </w:p>
    <w:p>
      <w:pPr>
        <w:pStyle w:val="Compact"/>
        <w:numPr>
          <w:ilvl w:val="0"/>
          <w:numId w:val="1"/>
        </w:numPr>
        <w:rPr/>
      </w:pPr>
      <w:r>
        <w:rPr/>
        <w:t>National Park Service</w:t>
      </w:r>
    </w:p>
    <w:p>
      <w:pPr>
        <w:pStyle w:val="FirstParagraph"/>
        <w:rPr/>
      </w:pPr>
      <w:r>
        <w:rPr/>
        <w:t>(+) Corresponding Author</w:t>
      </w:r>
    </w:p>
    <w:p>
      <w:pPr>
        <w:pStyle w:val="Compact"/>
        <w:numPr>
          <w:ilvl w:val="0"/>
          <w:numId w:val="2"/>
        </w:numPr>
        <w:rPr/>
      </w:pPr>
      <w:r>
        <w:rPr/>
        <w:t xml:space="preserve">Email: </w:t>
      </w:r>
      <w:hyperlink r:id="rId2">
        <w:r>
          <w:rPr>
            <w:rStyle w:val="InternetLink"/>
          </w:rPr>
          <w:t>gkandlikar@ucla.edu</w:t>
        </w:r>
      </w:hyperlink>
    </w:p>
    <w:p>
      <w:pPr>
        <w:pStyle w:val="Compact"/>
        <w:numPr>
          <w:ilvl w:val="0"/>
          <w:numId w:val="2"/>
        </w:numPr>
        <w:rPr/>
      </w:pPr>
      <w:r>
        <w:rPr/>
        <w:t>Phone: (+1) 952-288-7351</w:t>
      </w:r>
    </w:p>
    <w:p>
      <w:pPr>
        <w:pStyle w:val="Compact"/>
        <w:numPr>
          <w:ilvl w:val="0"/>
          <w:numId w:val="2"/>
        </w:numPr>
        <w:rPr/>
      </w:pPr>
      <w:r>
        <w:rPr/>
        <w:t>Mailing Address: Dept. of Ecology &amp; Evolutionary Biology, 621 Charles E. Young Drive S., Los Angeles, CA 90095</w:t>
      </w:r>
    </w:p>
    <w:p>
      <w:pPr>
        <w:pStyle w:val="FirstParagraph"/>
        <w:rPr/>
      </w:pPr>
      <w:r>
        <w:rPr>
          <w:b/>
        </w:rPr>
        <w:t>Keywords</w:t>
      </w:r>
      <w:r>
        <w:rPr/>
        <w:t>: environmental DNA; data visualization; citizen science; community science; shiny; metabarcoding; education; community ecology</w:t>
      </w:r>
    </w:p>
    <w:p>
      <w:pPr>
        <w:pStyle w:val="TextBody"/>
        <w:rPr/>
      </w:pPr>
      <w:r>
        <w:rPr/>
      </w:r>
    </w:p>
    <w:p>
      <w:pPr>
        <w:pStyle w:val="TextBody"/>
        <w:rPr/>
      </w:pPr>
      <w:r>
        <w:rPr/>
      </w:r>
    </w:p>
    <w:p>
      <w:pPr>
        <w:pStyle w:val="Heading2"/>
        <w:rPr/>
      </w:pPr>
      <w:bookmarkStart w:id="1" w:name="abstract"/>
      <w:bookmarkEnd w:id="1"/>
      <w:r>
        <w:rPr/>
        <w:t>Abstract</w:t>
      </w:r>
    </w:p>
    <w:p>
      <w:pPr>
        <w:pStyle w:val="FirstParagraph"/>
        <w:rPr/>
      </w:pPr>
      <w:r>
        <w:rPr/>
        <w:t>Environmental DNA (eDNA) metabarcoding is becoming a core tool in biodiversity monitoring and conservation, and is a promising way to go beyond species inventory to systems-level analyses of community ecological dynamics. Results from eDNA analyses can inform and inspire research scientists, natural resource managers, students, community scientists, and naturalists; however, there is a dearth of easily accessible data exploration tools for this diverse audience. Here we present the R package ranacapa, at the core of which is a Shiny web-app that helps perform exploratory biodiversity analyses and visualizations of eDNA results. The web-app accepts multiple formats of taxonomy tables, and requires a simple metadata file with descriptive information about each sample. The app allows users to explore the data with interactive figures for instant community ecology analysis. We demonstrate the usability of ranacapa by multiple user groups, including the National Park Service, a public community science program, and an undergraduate microbiology course.</w:t>
      </w:r>
    </w:p>
    <w:p>
      <w:pPr>
        <w:pStyle w:val="TextBody"/>
        <w:rPr/>
      </w:pPr>
      <w:r>
        <w:rPr/>
      </w:r>
      <w:r>
        <w:br w:type="page"/>
      </w:r>
    </w:p>
    <w:p>
      <w:pPr>
        <w:pStyle w:val="Heading2"/>
        <w:rPr/>
      </w:pPr>
      <w:bookmarkStart w:id="2" w:name="introduction"/>
      <w:bookmarkEnd w:id="2"/>
      <w:r>
        <w:rPr/>
        <w:t>Introduction</w:t>
      </w:r>
    </w:p>
    <w:p>
      <w:pPr>
        <w:pStyle w:val="FirstParagraph"/>
        <w:rPr/>
      </w:pPr>
      <w:r>
        <w:rPr/>
        <w:t>The targeted amplification and sequencing of DNA that living organisms shed into the</w:t>
      </w:r>
      <w:ins w:id="0" w:author="Unknown Author" w:date="2018-10-02T11:35:00Z">
        <w:r>
          <w:rPr/>
          <w:t>ie</w:t>
        </w:r>
      </w:ins>
      <w:r>
        <w:rPr/>
        <w:t xml:space="preserve"> physical environment </w:t>
      </w:r>
      <w:del w:id="1" w:author="Unknown Author" w:date="2018-10-02T11:35:00Z">
        <w:r>
          <w:rPr/>
          <w:delText>they occupy</w:delText>
        </w:r>
      </w:del>
      <w:ins w:id="2" w:author="Unknown Author" w:date="2018-10-02T11:35:00Z">
        <w:r>
          <w:rPr/>
          <w:t>,</w:t>
        </w:r>
      </w:ins>
      <w:del w:id="3" w:author="Unknown Author" w:date="2018-10-02T11:35:00Z">
        <w:r>
          <w:rPr/>
          <w:delText xml:space="preserve"> (</w:delText>
        </w:r>
      </w:del>
      <w:r>
        <w:rPr/>
        <w:t>termed “environmental DNA metabarcoding”, or “eDNA sequencing”</w:t>
      </w:r>
      <w:ins w:id="4" w:author="Unknown Author" w:date="2018-10-02T11:35:00Z">
        <w:r>
          <w:rPr/>
          <w:t>,</w:t>
        </w:r>
      </w:ins>
      <w:del w:id="5" w:author="Unknown Author" w:date="2018-10-02T11:35:00Z">
        <w:r>
          <w:rPr/>
          <w:delText>)</w:delText>
        </w:r>
      </w:del>
      <w:r>
        <w:rPr/>
        <w:t xml:space="preserve"> is revolutionizing microbiology, ecology, and conservation research (Taberlet </w:t>
      </w:r>
      <w:r>
        <w:rPr>
          <w:i/>
        </w:rPr>
        <w:t>et al.</w:t>
      </w:r>
      <w:r>
        <w:rPr/>
        <w:t xml:space="preserve"> 2012; Deiner </w:t>
      </w:r>
      <w:r>
        <w:rPr>
          <w:i/>
        </w:rPr>
        <w:t>et al.</w:t>
      </w:r>
      <w:r>
        <w:rPr/>
        <w:t xml:space="preserve"> 2017). Sequencing of environmental DNA extracted from field-collected soil, water, or sediment samples </w:t>
      </w:r>
      <w:ins w:id="6" w:author="Unknown Author" w:date="2018-10-02T11:36:00Z">
        <w:r>
          <w:rPr/>
          <w:t>can</w:t>
        </w:r>
      </w:ins>
      <w:del w:id="7" w:author="Unknown Author" w:date="2018-10-02T11:36:00Z">
        <w:r>
          <w:rPr/>
          <w:delText>holds great promise to</w:delText>
        </w:r>
      </w:del>
      <w:r>
        <w:rPr/>
        <w:t xml:space="preserve"> shed light on a range of questions, ranging from </w:t>
      </w:r>
      <w:del w:id="8" w:author="Unknown Author" w:date="2018-10-02T11:36:00Z">
        <w:r>
          <w:rPr/>
          <w:delText>tracking the dynamics of bacterial communities or</w:delText>
        </w:r>
      </w:del>
      <w:r>
        <w:rPr/>
        <w:t xml:space="preserve"> profiling the composition of ancient plant and animal communities (Pedersen </w:t>
      </w:r>
      <w:r>
        <w:rPr>
          <w:i/>
        </w:rPr>
        <w:t>et al.</w:t>
      </w:r>
      <w:r>
        <w:rPr/>
        <w:t xml:space="preserve"> 2014</w:t>
      </w:r>
      <w:del w:id="9" w:author="Unknown Author" w:date="2018-10-02T11:36:00Z">
        <w:r>
          <w:rPr/>
          <w:delText xml:space="preserve">; Props </w:delText>
        </w:r>
      </w:del>
      <w:del w:id="10" w:author="Unknown Author" w:date="2018-10-02T11:36:00Z">
        <w:r>
          <w:rPr>
            <w:i/>
          </w:rPr>
          <w:delText>et al.</w:delText>
        </w:r>
      </w:del>
      <w:del w:id="11" w:author="Unknown Author" w:date="2018-10-02T11:36:00Z">
        <w:r>
          <w:rPr/>
          <w:delText xml:space="preserve"> 2016)</w:delText>
        </w:r>
      </w:del>
      <w:r>
        <w:rPr/>
        <w:t xml:space="preserve">, to motoring populations of rare or endangered species (Balasingham </w:t>
      </w:r>
      <w:r>
        <w:rPr>
          <w:i/>
        </w:rPr>
        <w:t>et al.</w:t>
      </w:r>
      <w:r>
        <w:rPr/>
        <w:t xml:space="preserve"> 2017). As the cost of eDNA sequencing declines and sample collection techniques become more streamlined (e.g. Thomas </w:t>
      </w:r>
      <w:r>
        <w:rPr>
          <w:i/>
        </w:rPr>
        <w:t>et al.</w:t>
      </w:r>
      <w:r>
        <w:rPr/>
        <w:t xml:space="preserve"> (2018)), professional research scientists are increasingly using eDNA sequencing as a platform to partner with members of the community, </w:t>
      </w:r>
      <w:del w:id="12" w:author="Unknown Author" w:date="2018-10-02T11:37:00Z">
        <w:r>
          <w:rPr/>
          <w:delText>such as</w:delText>
        </w:r>
      </w:del>
      <w:ins w:id="13" w:author="Unknown Author" w:date="2018-10-02T11:37:00Z">
        <w:r>
          <w:rPr/>
          <w:t>including</w:t>
        </w:r>
      </w:ins>
      <w:r>
        <w:rPr/>
        <w:t xml:space="preserve"> natural resource managers, undergraduate students, and citizen scientists (collectively referred to in this manuscript as “community </w:t>
      </w:r>
      <w:del w:id="14" w:author="Unknown Author" w:date="2018-10-02T11:37:00Z">
        <w:r>
          <w:rPr/>
          <w:delText>scientists</w:delText>
        </w:r>
      </w:del>
      <w:ins w:id="15" w:author="Unknown Author" w:date="2018-10-02T11:37:00Z">
        <w:r>
          <w:rPr/>
          <w:t>partners</w:t>
        </w:r>
      </w:ins>
      <w:r>
        <w:rPr/>
        <w:t>”), in primary research. However, developing robust and impactful community science programs that engage community partners in all steps of the research process remains a challenge.</w:t>
      </w:r>
    </w:p>
    <w:p>
      <w:pPr>
        <w:pStyle w:val="TextBody"/>
        <w:rPr/>
      </w:pPr>
      <w:r>
        <w:rPr/>
        <w:t xml:space="preserve">eDNA sequencing-based projects work well for community science partnerships because non-experts can be quickly trained to collect samples in the field, and because eDNA sequencing is an exciting framework for research pertinent to disciplines such as medicine, agriculture, ecology, and geography (Deiner </w:t>
      </w:r>
      <w:r>
        <w:rPr>
          <w:i/>
        </w:rPr>
        <w:t>et al.</w:t>
      </w:r>
      <w:r>
        <w:rPr/>
        <w:t xml:space="preserve"> 2017). Community partners in such programs can have heterogeneous backgrounds, ranging from curious members of the public for whom collecting samples in the field is the first scientific research experience (e.g. University of California’s CALeDNA program, </w:t>
      </w:r>
      <w:hyperlink r:id="rId3">
        <w:r>
          <w:rPr>
            <w:rStyle w:val="InternetLink"/>
          </w:rPr>
          <w:t>http://www.ucedna.com/</w:t>
        </w:r>
      </w:hyperlink>
      <w:r>
        <w:rPr/>
        <w:t xml:space="preserve">), to professional natural resource managers who regularly collaborate with research scientists (e.g. Center for Ocean Solutions’ eDNA project, </w:t>
      </w:r>
      <w:hyperlink r:id="rId4">
        <w:r>
          <w:rPr>
            <w:rStyle w:val="InternetLink"/>
          </w:rPr>
          <w:t>https://oceansolutions.stanford.edu/project-environmental-dna</w:t>
        </w:r>
      </w:hyperlink>
      <w:r>
        <w:rPr/>
        <w:t xml:space="preserve">). </w:t>
      </w:r>
      <w:ins w:id="16" w:author="Unknown Author" w:date="2018-10-02T11:38:00Z">
        <w:r>
          <w:rPr/>
          <w:t xml:space="preserve">As in any community science program, one important ingredient to ensure long-term success of eDNA-based community science programs </w:t>
        </w:r>
      </w:ins>
      <w:del w:id="17" w:author="Unknown Author" w:date="2018-10-02T11:38:00Z">
        <w:r>
          <w:rPr/>
          <w:delText xml:space="preserve">In these </w:delText>
        </w:r>
      </w:del>
      <w:del w:id="18" w:author="Unknown Author" w:date="2018-10-02T11:39:00Z">
        <w:r>
          <w:rPr/>
          <w:delText>partnerships</w:delText>
        </w:r>
      </w:del>
      <w:del w:id="19" w:author="Unknown Author" w:date="2018-10-02T11:38:00Z">
        <w:r>
          <w:rPr/>
          <w:delText xml:space="preserve"> (as in any other)</w:delText>
        </w:r>
      </w:del>
      <w:ins w:id="20" w:author="Unknown Author" w:date="2018-10-02T11:38:00Z">
        <w:r>
          <w:rPr/>
          <w:t xml:space="preserve"> </w:t>
        </w:r>
      </w:ins>
      <w:ins w:id="21" w:author="Unknown Author" w:date="2018-10-02T11:38:00Z">
        <w:r>
          <w:rPr/>
          <w:t>is that</w:t>
        </w:r>
      </w:ins>
      <w:del w:id="22" w:author="Unknown Author" w:date="2018-10-02T11:38:00Z">
        <w:r>
          <w:rPr/>
          <w:delText>,</w:delText>
        </w:r>
      </w:del>
      <w:r>
        <w:rPr/>
        <w:t xml:space="preserve"> </w:t>
      </w:r>
      <w:del w:id="23" w:author="Unknown Author" w:date="2018-10-02T11:39:00Z">
        <w:r>
          <w:rPr/>
          <w:delText>community</w:delText>
        </w:r>
      </w:del>
      <w:ins w:id="24" w:author="Unknown Author" w:date="2018-10-02T11:39:00Z">
        <w:r>
          <w:rPr/>
          <w:t>the</w:t>
        </w:r>
      </w:ins>
      <w:r>
        <w:rPr/>
        <w:t xml:space="preserve"> participants should be able to participate across multiple stages of the project, not only in sample collection (Pandya 2012; European Citizen Science Association 2015). This can be a challenge for eDNA sequencing-based community science programs because although it is relatively easy to train community partners to collect eDNA samples, it is far more challenging to train them to interact with and visualize the results from these studies</w:t>
      </w:r>
      <w:ins w:id="25" w:author="Unknown Author" w:date="2018-10-02T11:39:00Z">
        <w:r>
          <w:rPr/>
          <w:t xml:space="preserve">. </w:t>
        </w:r>
      </w:ins>
      <w:ins w:id="26" w:author="Unknown Author" w:date="2018-10-02T11:39:00Z">
        <w:r>
          <w:rPr/>
          <w:t>Indeed,</w:t>
        </w:r>
      </w:ins>
      <w:del w:id="27" w:author="Unknown Author" w:date="2018-10-02T11:39:00Z">
        <w:r>
          <w:rPr/>
          <w:delText>:</w:delText>
        </w:r>
      </w:del>
      <w:r>
        <w:rPr/>
        <w:t xml:space="preserve"> learning the bioinformatic tools necessary for visualizing and analyzing the large, multidimensional datasets generated in </w:t>
      </w:r>
      <w:ins w:id="28" w:author="Unknown Author" w:date="2018-10-02T11:39:00Z">
        <w:r>
          <w:rPr/>
          <w:t>these</w:t>
        </w:r>
      </w:ins>
      <w:del w:id="29" w:author="Unknown Author" w:date="2018-10-02T11:39:00Z">
        <w:r>
          <w:rPr/>
          <w:delText>eDNA sequencing</w:delText>
        </w:r>
      </w:del>
      <w:r>
        <w:rPr/>
        <w:t xml:space="preserve"> studies can be difficult for professional researchers (Carey &amp; Papin 2018), let alone for the diverse </w:t>
      </w:r>
      <w:del w:id="30" w:author="Unknown Author" w:date="2018-10-02T11:40:00Z">
        <w:r>
          <w:rPr/>
          <w:delText>community partners of</w:delText>
        </w:r>
      </w:del>
      <w:ins w:id="31" w:author="Unknown Author" w:date="2018-10-02T11:40:00Z">
        <w:r>
          <w:rPr/>
          <w:t>participants in</w:t>
        </w:r>
      </w:ins>
      <w:r>
        <w:rPr/>
        <w:t xml:space="preserve"> community science programs.</w:t>
      </w:r>
    </w:p>
    <w:p>
      <w:pPr>
        <w:pStyle w:val="TextBody"/>
        <w:rPr/>
      </w:pPr>
      <w:r>
        <w:rPr/>
        <w:t xml:space="preserve">To address this challenge, we created an R package “ranacapa”, at the core of which is a Shiny webapp with which users can visualize and perform simple community ecology analyses on results from eDNA sequencing studies. </w:t>
      </w:r>
      <w:r>
        <w:rPr>
          <w:rStyle w:val="VerbatimChar"/>
        </w:rPr>
        <w:t>ranacapa</w:t>
      </w:r>
      <w:r>
        <w:rPr/>
        <w:t xml:space="preserve"> complements existing visualization platforms (e.g. Phinch, Phyloseq-Shiny, QIIME2 Viewer), because in addition to interactive visualizations, </w:t>
      </w:r>
      <w:r>
        <w:rPr>
          <w:rStyle w:val="VerbatimChar"/>
        </w:rPr>
        <w:t>ranacapa</w:t>
      </w:r>
      <w:r>
        <w:rPr/>
        <w:t xml:space="preserve"> includes brief explanations and links to additional educational resources to provide users with an overview of basic data analyses used in eDNA studies. </w:t>
      </w:r>
      <w:r>
        <w:rPr>
          <w:rStyle w:val="VerbatimChar"/>
        </w:rPr>
        <w:t>ranacapa</w:t>
      </w:r>
      <w:r>
        <w:rPr/>
        <w:t xml:space="preserve"> works with community matrices generated via QIIME () </w:t>
      </w:r>
      <w:del w:id="32" w:author="Unknown Author" w:date="2018-10-02T11:40:00Z">
        <w:r>
          <w:rPr/>
          <w:delText>and stored as BIOM tables</w:delText>
        </w:r>
      </w:del>
      <w:r>
        <w:rPr/>
        <w:t xml:space="preserve"> </w:t>
      </w:r>
      <w:del w:id="33" w:author="Unknown Author" w:date="2018-10-02T11:40:00Z">
        <w:r>
          <w:rPr/>
          <w:delText>or with community matrices generated with</w:delText>
        </w:r>
      </w:del>
      <w:ins w:id="34" w:author="Unknown Author" w:date="2018-10-02T11:40:00Z">
        <w:r>
          <w:rPr/>
          <w:t xml:space="preserve"> </w:t>
        </w:r>
      </w:ins>
      <w:ins w:id="35" w:author="Unknown Author" w:date="2018-10-02T11:40:00Z">
        <w:r>
          <w:rPr/>
          <w:t>or</w:t>
        </w:r>
      </w:ins>
      <w:r>
        <w:rPr/>
        <w:t xml:space="preserve"> the Anacapa sequence analysis pipeline (</w:t>
      </w:r>
      <w:hyperlink r:id="rId5">
        <w:r>
          <w:rPr>
            <w:rStyle w:val="InternetLink"/>
          </w:rPr>
          <w:t>https://github.com/limey-bean/Anacapa</w:t>
        </w:r>
      </w:hyperlink>
      <w:r>
        <w:rPr/>
        <w:t xml:space="preserve">), which is used extensively by the CALeDNA program. In the remainder of this manuscript, we describe </w:t>
      </w:r>
      <w:r>
        <w:rPr>
          <w:rStyle w:val="VerbatimChar"/>
        </w:rPr>
        <w:t>ranacapa</w:t>
      </w:r>
      <w:r>
        <w:rPr/>
        <w:t xml:space="preserve"> and demonstrate its use by two community science partnerships based at the University of California, Los Angeles (UCLA): first, a collaboration between eDNA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pPr>
        <w:pStyle w:val="Heading2"/>
        <w:rPr/>
      </w:pPr>
      <w:bookmarkStart w:id="3" w:name="implementation"/>
      <w:bookmarkEnd w:id="3"/>
      <w:r>
        <w:rPr/>
        <w:t>Implementation</w:t>
      </w:r>
    </w:p>
    <w:p>
      <w:pPr>
        <w:pStyle w:val="FirstParagraph"/>
        <w:rPr/>
      </w:pPr>
      <w:r>
        <w:rPr/>
        <w:t xml:space="preserve">At the core of </w:t>
      </w:r>
      <w:r>
        <w:rPr>
          <w:rStyle w:val="VerbatimChar"/>
        </w:rPr>
        <w:t>ranacapa</w:t>
      </w:r>
      <w:r>
        <w:rPr/>
        <w:t xml:space="preserve"> is a Shiny webapp (Chang </w:t>
      </w:r>
      <w:r>
        <w:rPr>
          <w:i/>
        </w:rPr>
        <w:t>et al.</w:t>
      </w:r>
      <w:r>
        <w:rPr/>
        <w:t xml:space="preserve"> (2018))</w:t>
      </w:r>
      <w:ins w:id="36" w:author="Unknown Author" w:date="2018-10-02T11:41:00Z">
        <w:r>
          <w:rPr/>
          <w:t xml:space="preserve">, </w:t>
        </w:r>
      </w:ins>
      <w:ins w:id="37" w:author="Unknown Author" w:date="2018-10-02T11:41:00Z">
        <w:r>
          <w:rPr/>
          <w:t xml:space="preserve">which is available at </w:t>
        </w:r>
      </w:ins>
      <w:hyperlink r:id="rId6">
        <w:ins w:id="38" w:author="Unknown Author" w:date="2018-10-02T11:41:00Z">
          <w:r>
            <w:rPr>
              <w:rStyle w:val="InternetLink"/>
            </w:rPr>
            <w:t>http://gauravsk.shinyapps.io/ranacapa</w:t>
          </w:r>
        </w:ins>
      </w:hyperlink>
      <w:ins w:id="39" w:author="Unknown Author" w:date="2018-10-02T11:41:00Z">
        <w:r>
          <w:rPr/>
          <w:t xml:space="preserve"> or launched with `</w:t>
        </w:r>
      </w:ins>
      <w:ins w:id="40" w:author="Unknown Author" w:date="2018-10-02T11:42:00Z">
        <w:r>
          <w:rPr/>
          <w:t>ranacapa::runRanacapaApp()`.</w:t>
        </w:r>
      </w:ins>
      <w:del w:id="41" w:author="Unknown Author" w:date="2018-10-02T11:42:00Z">
        <w:r>
          <w:rPr/>
          <w:delText>, and t</w:delText>
        </w:r>
      </w:del>
      <w:ins w:id="42" w:author="Unknown Author" w:date="2018-10-02T11:42:00Z">
        <w:r>
          <w:rPr/>
          <w:t xml:space="preserve"> </w:t>
        </w:r>
      </w:ins>
      <w:ins w:id="43" w:author="Unknown Author" w:date="2018-10-02T11:42:00Z">
        <w:r>
          <w:rPr/>
          <w:t>T</w:t>
        </w:r>
      </w:ins>
      <w:r>
        <w:rPr/>
        <w:t>he package also includes two categories of helper functions</w:t>
      </w:r>
      <w:ins w:id="44" w:author="Unknown Author" w:date="2018-10-02T11:42:00Z">
        <w:r>
          <w:rPr/>
          <w:t xml:space="preserve"> </w:t>
        </w:r>
      </w:ins>
      <w:ins w:id="45" w:author="Unknown Author" w:date="2018-10-02T11:42:00Z">
        <w:r>
          <w:rPr/>
          <w:t xml:space="preserve">that are used to transform the user-uploaded taxonomy and metadata tables into </w:t>
        </w:r>
      </w:ins>
      <w:ins w:id="46" w:author="Unknown Author" w:date="2018-10-02T11:58:00Z">
        <w:r>
          <w:rPr/>
          <w:t>R objects that can be visualized and analyzed using the Phyloseq and Vegan packages</w:t>
        </w:r>
      </w:ins>
      <w:r>
        <w:rPr/>
        <w:t xml:space="preserve"> (Table 1). </w:t>
      </w:r>
      <w:del w:id="47" w:author="Unknown Author" w:date="2018-10-02T11:58:00Z">
        <w:r>
          <w:rPr/>
          <w:delText>The first set of functions works to connect the taxonomy tables, generated either by the Anacapa eDNA sequence analysis pipeline (</w:delText>
        </w:r>
      </w:del>
      <w:hyperlink r:id="rId7">
        <w:del w:id="48" w:author="Unknown Author" w:date="2018-10-02T11:58:00Z">
          <w:r>
            <w:rPr>
              <w:rStyle w:val="InternetLink"/>
            </w:rPr>
            <w:delText>https://github.com/limey-bean/Anacapa</w:delText>
          </w:r>
        </w:del>
      </w:hyperlink>
      <w:del w:id="49" w:author="Unknown Author" w:date="2018-10-02T11:58:00Z">
        <w:r>
          <w:rPr/>
          <w:delText xml:space="preserve">; Curd et al. in prep) or QIIME (Caporaso 2010), into Phyloseq objects that can be used for downstream visualizations and analyses. The second set of functions, which includes two externally written functions openly available on GitHub, extends the visualization and statistical functionality of the </w:delText>
        </w:r>
      </w:del>
      <w:del w:id="50" w:author="Unknown Author" w:date="2018-10-02T11:58:00Z">
        <w:r>
          <w:rPr>
            <w:rStyle w:val="VerbatimChar"/>
          </w:rPr>
          <w:delText>phyloseq</w:delText>
        </w:r>
      </w:del>
      <w:del w:id="51" w:author="Unknown Author" w:date="2018-10-02T11:58:00Z">
        <w:r>
          <w:rPr/>
          <w:delText xml:space="preserve"> (McMurdie &amp; Holmes 2013) and </w:delText>
        </w:r>
      </w:del>
      <w:del w:id="52" w:author="Unknown Author" w:date="2018-10-02T11:58:00Z">
        <w:r>
          <w:rPr>
            <w:rStyle w:val="VerbatimChar"/>
          </w:rPr>
          <w:delText>vegan</w:delText>
        </w:r>
      </w:del>
      <w:del w:id="53" w:author="Unknown Author" w:date="2018-10-02T11:58:00Z">
        <w:r>
          <w:rPr/>
          <w:delText xml:space="preserve"> (Oksanen </w:delText>
        </w:r>
      </w:del>
      <w:del w:id="54" w:author="Unknown Author" w:date="2018-10-02T11:58:00Z">
        <w:r>
          <w:rPr>
            <w:i/>
          </w:rPr>
          <w:delText>et al.</w:delText>
        </w:r>
      </w:del>
      <w:del w:id="55" w:author="Unknown Author" w:date="2018-10-02T11:58:00Z">
        <w:r>
          <w:rPr/>
          <w:delText xml:space="preserve"> 2018) packages.</w:delText>
        </w:r>
      </w:del>
    </w:p>
    <w:p>
      <w:pPr>
        <w:pStyle w:val="TextBody"/>
        <w:rPr/>
      </w:pPr>
      <w:r>
        <w:rPr/>
        <w:t>The Shiny app (</w:t>
      </w:r>
      <w:hyperlink r:id="rId8">
        <w:r>
          <w:rPr>
            <w:rStyle w:val="InternetLink"/>
          </w:rPr>
          <w:t>http://gauravsk.shinyapps.io/ranacapa</w:t>
        </w:r>
      </w:hyperlink>
      <w:r>
        <w:rPr/>
        <w:t xml:space="preserve"> or </w:t>
      </w:r>
      <w:r>
        <w:rPr>
          <w:rStyle w:val="VerbatimChar"/>
        </w:rPr>
        <w:t>rancapa::runRanacapaApp()</w:t>
      </w:r>
      <w:r>
        <w:rPr/>
        <w:t>) allows users to interact with eDNA results through statistical summaries and interactive plots, displayed in the following tabs:</w:t>
      </w:r>
    </w:p>
    <w:p>
      <w:pPr>
        <w:pStyle w:val="Compact"/>
        <w:numPr>
          <w:ilvl w:val="0"/>
          <w:numId w:val="3"/>
        </w:numPr>
        <w:rPr/>
      </w:pPr>
      <w:r>
        <w:rPr>
          <w:b/>
        </w:rPr>
        <w:t>Sample rarefying</w:t>
      </w:r>
      <w:r>
        <w:rPr/>
        <w:t>: This tab explains the basic logic behind rarefying samples in metagenomics studies, and allows users to choose the sampling depth (Figure 1). Users can control the number of times the samples are rarified. The documentation on this tab also acknowledges recent disagreement regarding the value of rarefying in metabarcoding and eDNA sequencing studies (McMurdie &amp; Holmes (2014)), and allows users to proceed through the rest of the app without rarefying samples.</w:t>
      </w:r>
    </w:p>
    <w:p>
      <w:pPr>
        <w:pStyle w:val="Heading4"/>
        <w:rPr/>
      </w:pPr>
      <w:del w:id="56" w:author="Unknown Author" w:date="2018-10-02T11:58:00Z">
        <w:bookmarkStart w:id="4" w:name="figure-1"/>
        <w:bookmarkEnd w:id="4"/>
        <w:r>
          <w:rPr/>
          <w:delText>Figure 1</w:delText>
        </w:r>
      </w:del>
    </w:p>
    <w:p>
      <w:pPr>
        <w:pStyle w:val="Heading4"/>
        <w:rPr/>
      </w:pPr>
      <w:del w:id="57" w:author="Unknown Author" w:date="2018-10-02T11:58:00Z">
        <w:r>
          <w:rPr>
            <w:rStyle w:val="VerbatimChar"/>
          </w:rPr>
          <w:delText>## PhantomJS not found. You can install it with webshot::install_phantomjs(). If it is installed, please make sure the phantomjs executable can be found via the PATH variable.</w:delText>
        </w:r>
      </w:del>
    </w:p>
    <w:p>
      <w:pPr>
        <w:pStyle w:val="Compact"/>
        <w:rPr/>
      </w:pPr>
      <w:r>
        <w:rPr/>
        <w:t>Figure 1: Taxon accumulation curve as shown in the first tab of ranacapa.</w:t>
      </w:r>
    </w:p>
    <w:p>
      <w:pPr>
        <w:pStyle w:val="Compact"/>
        <w:numPr>
          <w:ilvl w:val="0"/>
          <w:numId w:val="4"/>
        </w:numPr>
        <w:rPr/>
      </w:pPr>
      <w:r>
        <w:rPr>
          <w:b/>
        </w:rPr>
        <w:t>Taxonomy heatmap</w:t>
      </w:r>
      <w:r>
        <w:rPr/>
        <w:t xml:space="preserve">: This tab shows the taxonomy-by-sample matrix as an interactive heatmap made using </w:t>
      </w:r>
      <w:r>
        <w:rPr>
          <w:rStyle w:val="VerbatimChar"/>
        </w:rPr>
        <w:t>heatmaply::heatmaply()</w:t>
      </w:r>
      <w:r>
        <w:rPr/>
        <w:t>, where the color of each cell represents the number of times a given taxon was sequenced in a sample (Figure 2).</w:t>
      </w:r>
    </w:p>
    <w:p>
      <w:pPr>
        <w:pStyle w:val="Heading4"/>
        <w:rPr/>
      </w:pPr>
      <w:bookmarkStart w:id="5" w:name="figure-2"/>
      <w:bookmarkEnd w:id="5"/>
      <w:r>
        <w:rPr/>
        <w:t>Figure 2</w:t>
      </w:r>
    </w:p>
    <w:p>
      <w:pPr>
        <w:pStyle w:val="Compact"/>
        <w:rPr/>
      </w:pPr>
      <w:r>
        <w:rPr/>
        <w:t xml:space="preserve">Figure 2: Taxonomy heatmap as shown in the </w:t>
      </w:r>
      <w:r>
        <w:rPr>
          <w:rStyle w:val="VerbatimChar"/>
        </w:rPr>
        <w:t>ranacapa</w:t>
      </w:r>
      <w:r>
        <w:rPr/>
        <w:t xml:space="preserve"> Shiny app. Taxonomy is shown at the Order level in this figure; in the app, users can choose the taxonomic level to show in the heatmap.</w:t>
      </w:r>
    </w:p>
    <w:p>
      <w:pPr>
        <w:pStyle w:val="Compact"/>
        <w:numPr>
          <w:ilvl w:val="0"/>
          <w:numId w:val="5"/>
        </w:numPr>
        <w:rPr/>
      </w:pPr>
      <w:r>
        <w:rPr>
          <w:b/>
        </w:rPr>
        <w:t>Taxonomy barplot</w:t>
      </w:r>
      <w:r>
        <w:rPr/>
        <w:t>: This tab shows the taxonomy-by-sample matrix as an interactive barplot (Figure 3).</w:t>
      </w:r>
    </w:p>
    <w:p>
      <w:pPr>
        <w:pStyle w:val="Heading4"/>
        <w:rPr/>
      </w:pPr>
      <w:bookmarkStart w:id="6" w:name="figure-3"/>
      <w:bookmarkEnd w:id="6"/>
      <w:r>
        <w:rPr/>
        <w:t>Figure 3</w:t>
      </w:r>
    </w:p>
    <w:p>
      <w:pPr>
        <w:pStyle w:val="Compact"/>
        <w:rPr/>
      </w:pPr>
      <w:r>
        <w:rPr/>
        <w:t xml:space="preserve">Figure 3: Taxonomy barplot as shown in the </w:t>
      </w:r>
      <w:r>
        <w:rPr>
          <w:rStyle w:val="VerbatimChar"/>
        </w:rPr>
        <w:t>ranacapa</w:t>
      </w:r>
      <w:r>
        <w:rPr/>
        <w:t xml:space="preserve"> Shiny app. Taxonomy is shown at the Order level in this figure; in the app, users can choose the taxonomic level to show in the barplot</w:t>
      </w:r>
    </w:p>
    <w:p>
      <w:pPr>
        <w:pStyle w:val="Compact"/>
        <w:numPr>
          <w:ilvl w:val="0"/>
          <w:numId w:val="6"/>
        </w:numPr>
        <w:rPr/>
      </w:pPr>
      <w:r>
        <w:rPr>
          <w:b/>
        </w:rPr>
        <w:t>Alpha diversity plots</w:t>
      </w:r>
      <w:r>
        <w:rPr/>
        <w:t>: This tab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pPr>
        <w:pStyle w:val="Heading4"/>
        <w:rPr/>
      </w:pPr>
      <w:bookmarkStart w:id="7" w:name="figure-4"/>
      <w:bookmarkEnd w:id="7"/>
      <w:r>
        <w:rPr/>
        <w:t>Figure 4</w:t>
      </w:r>
    </w:p>
    <w:p>
      <w:pPr>
        <w:pStyle w:val="Compact"/>
        <w:rPr/>
      </w:pPr>
      <w:r>
        <w:rPr/>
        <w:t xml:space="preserve">Figure 4: Alpha diveristy boxplots as shown in the </w:t>
      </w:r>
      <w:r>
        <w:rPr>
          <w:rStyle w:val="VerbatimChar"/>
        </w:rPr>
        <w:t>ranacapa</w:t>
      </w:r>
      <w:r>
        <w:rPr/>
        <w:t xml:space="preserve"> Shiny app. Users can select the X-axis variable using a dropdown menu in the app.</w:t>
      </w:r>
    </w:p>
    <w:p>
      <w:pPr>
        <w:pStyle w:val="Normal"/>
        <w:numPr>
          <w:ilvl w:val="0"/>
          <w:numId w:val="7"/>
        </w:numPr>
        <w:rPr/>
      </w:pPr>
      <w:r>
        <w:rPr>
          <w:b/>
        </w:rPr>
        <w:t>Alpha diversity statistics</w:t>
      </w:r>
      <w:r>
        <w:rPr/>
        <w:t>: This tab allows users to choose a variable from the metadata, and generates an Alpha diversity ANOVA table according to the user-selected variable. The tab also shows the output from a post-hoc Tukey test.</w:t>
      </w:r>
    </w:p>
    <w:p>
      <w:pPr>
        <w:pStyle w:val="Normal"/>
        <w:numPr>
          <w:ilvl w:val="0"/>
          <w:numId w:val="7"/>
        </w:numPr>
        <w:rPr/>
      </w:pPr>
      <w:r>
        <w:rPr>
          <w:b/>
        </w:rPr>
        <w:t>Beta diversity plots</w:t>
      </w:r>
      <w:r>
        <w:rPr/>
        <w:t xml:space="preserve">: This tab introduces the concept of Beta diversity as the turnover in species composition across habitats (or samples). The tab includes an ordination plot generated by </w:t>
      </w:r>
      <w:r>
        <w:rPr>
          <w:rStyle w:val="VerbatimChar"/>
        </w:rPr>
        <w:t>phyloseq::plot_ordination()</w:t>
      </w:r>
      <w:r>
        <w:rPr/>
        <w:t xml:space="preserve"> based on an ordination made with </w:t>
      </w:r>
      <w:r>
        <w:rPr>
          <w:rStyle w:val="VerbatimChar"/>
        </w:rPr>
        <w:t>phyloseq::ordinate(., method = "PCoA")</w:t>
      </w:r>
      <w:r>
        <w:rPr/>
        <w:t>. Points on the PCoA plot are colored according to a user-selected metadata variable (Figure 5). The tab also shows dissimilarity among sites according in a dendrogram generated with Ward’s cluster analysis (</w:t>
      </w:r>
      <w:r>
        <w:rPr>
          <w:rStyle w:val="VerbatimChar"/>
        </w:rPr>
        <w:t>stats::hclust(distance_object, method = "ward.d2")</w:t>
      </w:r>
      <w:r>
        <w:rPr/>
        <w:t xml:space="preserve">, where </w:t>
      </w:r>
      <w:r>
        <w:rPr>
          <w:rStyle w:val="VerbatimChar"/>
        </w:rPr>
        <w:t>distance_object</w:t>
      </w:r>
      <w:r>
        <w:rPr/>
        <w:t xml:space="preserve"> is made using </w:t>
      </w:r>
      <w:r>
        <w:rPr>
          <w:rStyle w:val="VerbatimChar"/>
        </w:rPr>
        <w:t>phyloseq::distance()</w:t>
      </w:r>
      <w:r>
        <w:rPr/>
        <w:t>. For both figures, users can toggle between using Jaccard and Bray-Curtis dissimilarity.</w:t>
      </w:r>
    </w:p>
    <w:p>
      <w:pPr>
        <w:pStyle w:val="Heading4"/>
        <w:rPr/>
      </w:pPr>
      <w:bookmarkStart w:id="8" w:name="figure-5"/>
      <w:bookmarkEnd w:id="8"/>
      <w:r>
        <w:rPr/>
        <w:t>Figure 5</w:t>
      </w:r>
    </w:p>
    <w:p>
      <w:pPr>
        <w:pStyle w:val="Compact"/>
        <w:rPr/>
      </w:pPr>
      <w:r>
        <w:rPr/>
        <w:t xml:space="preserve">Figure 5: PCoA ordination of the samples as shown in the </w:t>
      </w:r>
      <w:r>
        <w:rPr>
          <w:rStyle w:val="VerbatimChar"/>
        </w:rPr>
        <w:t>ranacapa</w:t>
      </w:r>
      <w:r>
        <w:rPr/>
        <w:t xml:space="preserve"> Shiny app. Users can select the grouping variable with a dropdown menu in the app.</w:t>
      </w:r>
    </w:p>
    <w:p>
      <w:pPr>
        <w:pStyle w:val="Normal"/>
        <w:numPr>
          <w:ilvl w:val="0"/>
          <w:numId w:val="8"/>
        </w:numPr>
        <w:rPr/>
      </w:pPr>
      <w:r>
        <w:rPr>
          <w:b/>
        </w:rPr>
        <w:t>Beta diversity statistics</w:t>
      </w:r>
      <w:r>
        <w:rPr/>
        <w:t xml:space="preserve">: This tab shows results from two statistical tests of species turnover across site: first, a multivariate ANOVA implemented with </w:t>
      </w:r>
      <w:r>
        <w:rPr>
          <w:rStyle w:val="VerbatimChar"/>
        </w:rPr>
        <w:t>vegan::adonis())</w:t>
      </w:r>
      <w:r>
        <w:rPr/>
        <w:t xml:space="preserve">, which shows users results from a statistical test of taxon turnover across sites, and second, a statistical test of heterogeneity of variances among samples implemented with </w:t>
      </w:r>
      <w:r>
        <w:rPr>
          <w:rStyle w:val="VerbatimChar"/>
        </w:rPr>
        <w:t>vegan::betadisper()</w:t>
      </w:r>
      <w:r>
        <w:rPr/>
        <w:t>, which shows results from a statistical test that compares the degree of sample-to-sample variation within habitats (or within other user-selected groups).</w:t>
      </w:r>
    </w:p>
    <w:p>
      <w:pPr>
        <w:pStyle w:val="Normal"/>
        <w:numPr>
          <w:ilvl w:val="0"/>
          <w:numId w:val="8"/>
        </w:numPr>
        <w:rPr/>
      </w:pPr>
      <w:r>
        <w:rPr>
          <w:b/>
        </w:rPr>
        <w:t>More references</w:t>
      </w:r>
    </w:p>
    <w:p>
      <w:pPr>
        <w:pStyle w:val="Heading2"/>
        <w:rPr/>
      </w:pPr>
      <w:bookmarkStart w:id="9" w:name="operation"/>
      <w:bookmarkEnd w:id="9"/>
      <w:r>
        <w:rPr/>
        <w:t>Operation</w:t>
      </w:r>
    </w:p>
    <w:p>
      <w:pPr>
        <w:pStyle w:val="FirstParagraph"/>
        <w:rPr/>
      </w:pPr>
      <w:r>
        <w:rPr>
          <w:rStyle w:val="VerbatimChar"/>
        </w:rPr>
        <w:t>ranacapa</w:t>
      </w:r>
      <w:r>
        <w:rPr/>
        <w:t xml:space="preserve"> depends on Bioconductor v 3.7, which in turn relies on </w:t>
      </w:r>
      <w:r>
        <w:rPr>
          <w:rStyle w:val="VerbatimChar"/>
        </w:rPr>
        <w:t>R</w:t>
      </w:r>
      <w:r>
        <w:rPr/>
        <w:t xml:space="preserve"> v 3.5.0. The Shiny app has been tested on Chrome and Firefox on Windows, Mac-OSX, and Ubuntu. The package can be installed using the command </w:t>
      </w:r>
      <w:r>
        <w:rPr>
          <w:rStyle w:val="VerbatimChar"/>
        </w:rPr>
        <w:t>devtools::install_github("gauravsk/ranacapa")</w:t>
      </w:r>
      <w:r>
        <w:rPr/>
        <w:t xml:space="preserve">, and the Shiny app is available at </w:t>
      </w:r>
      <w:hyperlink r:id="rId9">
        <w:r>
          <w:rPr>
            <w:rStyle w:val="InternetLink"/>
          </w:rPr>
          <w:t>http://gauravsk.shinyapps.io/ranacapa</w:t>
        </w:r>
      </w:hyperlink>
      <w:r>
        <w:rPr/>
        <w:t>.</w:t>
      </w:r>
    </w:p>
    <w:p>
      <w:pPr>
        <w:pStyle w:val="Heading3"/>
        <w:rPr/>
      </w:pPr>
      <w:bookmarkStart w:id="10" w:name="input-file-structure"/>
      <w:bookmarkEnd w:id="10"/>
      <w:r>
        <w:rPr/>
        <w:t>Input file structure</w:t>
      </w:r>
    </w:p>
    <w:p>
      <w:pPr>
        <w:pStyle w:val="FirstParagraph"/>
        <w:rPr/>
      </w:pPr>
      <w:ins w:id="58" w:author="Unknown Author" w:date="2018-10-02T12:00:00Z">
        <w:r>
          <w:rPr>
            <w:rStyle w:val="VerbatimChar"/>
          </w:rPr>
          <w:t xml:space="preserve">The </w:t>
        </w:r>
      </w:ins>
      <w:r>
        <w:rPr>
          <w:rStyle w:val="VerbatimChar"/>
        </w:rPr>
        <w:t>ranacapa</w:t>
      </w:r>
      <w:r>
        <w:rPr/>
        <w:t xml:space="preserve"> </w:t>
      </w:r>
      <w:ins w:id="59" w:author="Unknown Author" w:date="2018-10-02T12:00:00Z">
        <w:r>
          <w:rPr/>
          <w:t>shiny app requires</w:t>
        </w:r>
      </w:ins>
      <w:del w:id="60" w:author="Unknown Author" w:date="2018-10-02T12:00:00Z">
        <w:r>
          <w:rPr/>
          <w:delText>generates interactive visualizations based on</w:delText>
        </w:r>
      </w:del>
      <w:r>
        <w:rPr/>
        <w:t xml:space="preserve"> two input files. The first </w:t>
      </w:r>
      <w:del w:id="61" w:author="Unknown Author" w:date="2018-10-02T12:00:00Z">
        <w:r>
          <w:rPr/>
          <w:delText>required input</w:delText>
        </w:r>
      </w:del>
      <w:ins w:id="62" w:author="Unknown Author" w:date="2018-10-02T12:00:00Z">
        <w:r>
          <w:rPr/>
          <w:t>requirement</w:t>
        </w:r>
      </w:ins>
      <w:r>
        <w:rPr/>
        <w:t xml:space="preserve"> is a site-by-species matrix, uploaded either as a</w:t>
      </w:r>
      <w:ins w:id="63" w:author="Unknown Author" w:date="2018-10-02T12:00:00Z">
        <w:r>
          <w:rPr/>
          <w:t xml:space="preserve"> </w:t>
        </w:r>
      </w:ins>
      <w:ins w:id="64" w:author="Unknown Author" w:date="2018-10-02T12:00:00Z">
        <w:r>
          <w:rPr/>
          <w:t>rich, dense</w:t>
        </w:r>
      </w:ins>
      <w:r>
        <w:rPr/>
        <w:t xml:space="preserve"> </w:t>
      </w:r>
      <w:del w:id="65" w:author="Unknown Author" w:date="2018-10-02T12:00:00Z">
        <w:r>
          <w:rPr>
            <w:rStyle w:val="VerbatimChar"/>
          </w:rPr>
          <w:delText>.b</w:delText>
        </w:r>
      </w:del>
      <w:ins w:id="66" w:author="Unknown Author" w:date="2018-10-02T12:00:00Z">
        <w:r>
          <w:rPr>
            <w:rStyle w:val="VerbatimChar"/>
          </w:rPr>
          <w:t>b</w:t>
        </w:r>
      </w:ins>
      <w:r>
        <w:rPr>
          <w:rStyle w:val="VerbatimChar"/>
        </w:rPr>
        <w:t>iom</w:t>
      </w:r>
      <w:r>
        <w:rPr/>
        <w:t xml:space="preserve"> </w:t>
      </w:r>
      <w:ins w:id="67" w:author="Unknown Author" w:date="2018-10-02T12:00:00Z">
        <w:r>
          <w:rPr/>
          <w:t xml:space="preserve">table </w:t>
        </w:r>
      </w:ins>
      <w:r>
        <w:rPr/>
        <w:t xml:space="preserve">or as a tab-separated </w:t>
      </w:r>
      <w:r>
        <w:rPr>
          <w:rStyle w:val="VerbatimChar"/>
        </w:rPr>
        <w:t>.txt</w:t>
      </w:r>
      <w:r>
        <w:rPr/>
        <w:t xml:space="preserve"> file. If the site-by-species matrix is uploaded as a </w:t>
      </w:r>
      <w:r>
        <w:rPr>
          <w:rStyle w:val="VerbatimChar"/>
        </w:rPr>
        <w:t>.biom</w:t>
      </w:r>
      <w:r>
        <w:rPr/>
        <w:t xml:space="preserve"> file, the file should contain taxonomy and abundance information; thus, </w:t>
      </w:r>
      <w:r>
        <w:rPr>
          <w:rStyle w:val="VerbatimChar"/>
        </w:rPr>
        <w:t>.qza</w:t>
      </w:r>
      <w:r>
        <w:rPr/>
        <w:t xml:space="preserve"> files generated by QIIME2 are not immediately suitable for ranacapa. If the site-by-species matrix is uploaded as a </w:t>
      </w:r>
      <w:r>
        <w:rPr>
          <w:rStyle w:val="VerbatimChar"/>
        </w:rPr>
        <w:t>.txt</w:t>
      </w:r>
      <w:r>
        <w:rPr/>
        <w:t xml:space="preserve"> file, the file should match the specifications of the output files from the Anacapa eDNA sequence analysis pipeline (). Specifically, each row in the </w:t>
      </w:r>
      <w:r>
        <w:rPr>
          <w:rStyle w:val="VerbatimChar"/>
        </w:rPr>
        <w:t>.txt</w:t>
      </w:r>
      <w:r>
        <w:rPr/>
        <w:t xml:space="preserve"> file must represent the taxonomic identification for one Amplicon Sequence Variant (ASV), and each column, save one, must represent the number of times that ASV appears in each sequenced sample. One column, named </w:t>
      </w:r>
      <w:r>
        <w:rPr>
          <w:rStyle w:val="VerbatimChar"/>
        </w:rPr>
        <w:t>sum.taxonomy</w:t>
      </w:r>
      <w:r>
        <w:rPr/>
        <w:t xml:space="preserve"> must contain the taxonomic identification, with taxonomic rank separated by a </w:t>
      </w:r>
      <w:del w:id="68" w:author="Unknown Author" w:date="2018-10-02T12:00:00Z">
        <w:r>
          <w:rPr>
            <w:rStyle w:val="VerbatimChar"/>
          </w:rPr>
          <w:delText>;</w:delText>
        </w:r>
      </w:del>
      <w:del w:id="69" w:author="Unknown Author" w:date="2018-10-02T12:00:00Z">
        <w:r>
          <w:rPr/>
          <w:delText>.</w:delText>
        </w:r>
      </w:del>
      <w:ins w:id="70" w:author="Unknown Author" w:date="2018-10-02T12:00:00Z">
        <w:r>
          <w:rPr/>
          <w:t>semicolon,</w:t>
        </w:r>
      </w:ins>
      <w:r>
        <w:rPr/>
        <w:t xml:space="preserve"> as follows:</w:t>
      </w:r>
    </w:p>
    <w:p>
      <w:pPr>
        <w:pStyle w:val="SourceCode"/>
        <w:rPr/>
      </w:pPr>
      <w:r>
        <w:rPr>
          <w:rStyle w:val="VerbatimChar"/>
        </w:rPr>
        <w:t xml:space="preserve">                        </w:t>
      </w:r>
    </w:p>
    <w:p>
      <w:pPr>
        <w:pStyle w:val="FirstParagraph"/>
        <w:rPr/>
      </w:pPr>
      <w:r>
        <w:rPr/>
        <w:t xml:space="preserve">The second required </w:t>
      </w:r>
      <w:del w:id="71" w:author="Unknown Author" w:date="2018-10-02T12:00:00Z">
        <w:r>
          <w:rPr/>
          <w:delText>input</w:delText>
        </w:r>
      </w:del>
      <w:ins w:id="72" w:author="Unknown Author" w:date="2018-10-02T12:00:00Z">
        <w:r>
          <w:rPr/>
          <w:t>file</w:t>
        </w:r>
      </w:ins>
      <w:r>
        <w:rPr/>
        <w:t xml:space="preserve"> is a tab-separated </w:t>
      </w:r>
      <w:r>
        <w:rPr>
          <w:rStyle w:val="VerbatimChar"/>
        </w:rPr>
        <w:t>.txt</w:t>
      </w:r>
      <w:r>
        <w:rPr/>
        <w:t xml:space="preserve"> file that contains sample metadata. The first column in this metadata file should match the column names in the sample names in the taxonomy table; the remaining columns of the metadata file contain sample information for each of the samples in the site-by-species matrix</w:t>
      </w:r>
      <w:ins w:id="73" w:author="Unknown Author" w:date="2018-10-02T12:01:00Z">
        <w:r>
          <w:rPr/>
          <w:t xml:space="preserve">. </w:t>
        </w:r>
      </w:ins>
      <w:ins w:id="74" w:author="Unknown Author" w:date="2018-10-02T12:01:00Z">
        <w:r>
          <w:rPr/>
          <w:t>The metadata should contain categorical variables with two or more categories per variable.</w:t>
        </w:r>
      </w:ins>
      <w:r>
        <w:rPr/>
        <w:t xml:space="preserve"> A valid metadata file for the taxonomy table above would be as follows:</w:t>
      </w:r>
    </w:p>
    <w:p>
      <w:pPr>
        <w:pStyle w:val="SourceCode"/>
        <w:rPr/>
      </w:pPr>
      <w:r>
        <w:rPr>
          <w:rStyle w:val="VerbatimChar"/>
        </w:rPr>
        <w:t xml:space="preserve">  </w:t>
      </w:r>
      <w:r>
        <w:rPr/>
        <w:t xml:space="preserve">The </w:t>
      </w:r>
      <w:r>
        <w:rPr>
          <w:rStyle w:val="VerbatimChar"/>
        </w:rPr>
        <w:t>ranacapa</w:t>
      </w:r>
      <w:r>
        <w:rPr/>
        <w:t xml:space="preserve"> function </w:t>
      </w:r>
      <w:r>
        <w:rPr>
          <w:rStyle w:val="VerbatimChar"/>
        </w:rPr>
        <w:t>validate_input_files()</w:t>
      </w:r>
      <w:r>
        <w:rPr/>
        <w:t xml:space="preserve"> verifies that both the taxonomy table and the metadata files match </w:t>
      </w:r>
      <w:del w:id="75" w:author="Unknown Author" w:date="2018-10-02T12:05:00Z">
        <w:r>
          <w:rPr/>
          <w:delText>certain</w:delText>
        </w:r>
      </w:del>
      <w:r>
        <w:rPr/>
        <w:t xml:space="preserve"> structural requirements, which are documented in the function help files. </w:t>
      </w:r>
      <w:del w:id="76" w:author="Unknown Author" w:date="2018-10-02T12:01:00Z">
        <w:r>
          <w:rPr/>
          <w:delText xml:space="preserve">The current version of </w:delText>
        </w:r>
      </w:del>
      <w:del w:id="77" w:author="Unknown Author" w:date="2018-10-02T12:01:00Z">
        <w:r>
          <w:rPr>
            <w:rStyle w:val="VerbatimChar"/>
          </w:rPr>
          <w:delText>ranacapa</w:delText>
        </w:r>
      </w:del>
      <w:del w:id="78" w:author="Unknown Author" w:date="2018-10-02T12:01:00Z">
        <w:r>
          <w:rPr/>
          <w:delText xml:space="preserve"> accepts both categorical and continuous metadata columns, but in the latter case, continuous values are categorized into bins.</w:delText>
        </w:r>
      </w:del>
    </w:p>
    <w:p>
      <w:pPr>
        <w:pStyle w:val="Heading2"/>
        <w:rPr/>
      </w:pPr>
      <w:bookmarkStart w:id="11" w:name="use-cases"/>
      <w:bookmarkEnd w:id="11"/>
      <w:r>
        <w:rPr/>
        <w:t>Use Cases</w:t>
      </w:r>
    </w:p>
    <w:p>
      <w:pPr>
        <w:pStyle w:val="FirstParagraph"/>
        <w:rPr/>
      </w:pPr>
      <w:ins w:id="79" w:author="Unknown Author" w:date="2018-10-02T12:07:00Z">
        <w:r>
          <w:rPr/>
          <w:t>W</w:t>
        </w:r>
      </w:ins>
      <w:del w:id="80" w:author="Unknown Author" w:date="2018-10-02T12:07:00Z">
        <w:r>
          <w:rPr/>
          <w:delText xml:space="preserve">We designed </w:delText>
        </w:r>
      </w:del>
      <w:del w:id="81" w:author="Unknown Author" w:date="2018-10-02T12:07:00Z">
        <w:r>
          <w:rPr>
            <w:rStyle w:val="VerbatimChar"/>
          </w:rPr>
          <w:delText>ranacapa</w:delText>
        </w:r>
      </w:del>
      <w:del w:id="82" w:author="Unknown Author" w:date="2018-10-02T12:07:00Z">
        <w:r>
          <w:rPr/>
          <w:delText xml:space="preserve"> to be used by eDNA researchers to share the results from their research with community partners. Specifically, w</w:delText>
        </w:r>
      </w:del>
      <w:r>
        <w:rPr/>
        <w:t>e expect that researchers with bioinformatic expertise will use best-practices to assign taxonomy to eDNA datasets using the pipeline of their choice</w:t>
      </w:r>
      <w:ins w:id="83" w:author="Unknown Author" w:date="2018-10-02T12:08:00Z">
        <w:r>
          <w:rPr/>
          <w:t>,</w:t>
        </w:r>
      </w:ins>
      <w:r>
        <w:rPr/>
        <w:t xml:space="preserve"> and generate clean taxonomy and metadata files</w:t>
      </w:r>
      <w:ins w:id="84" w:author="Unknown Author" w:date="2018-10-02T12:08:00Z">
        <w:r>
          <w:rPr/>
          <w:t xml:space="preserve"> </w:t>
        </w:r>
      </w:ins>
      <w:ins w:id="85" w:author="Unknown Author" w:date="2018-10-02T12:08:00Z">
        <w:r>
          <w:rPr/>
          <w:t>that they can share with</w:t>
        </w:r>
      </w:ins>
      <w:del w:id="86" w:author="Unknown Author" w:date="2018-10-02T12:08:00Z">
        <w:r>
          <w:rPr/>
          <w:delText xml:space="preserve">. Researchers will then use </w:delText>
        </w:r>
      </w:del>
      <w:del w:id="87" w:author="Unknown Author" w:date="2018-10-02T12:08:00Z">
        <w:r>
          <w:rPr>
            <w:rStyle w:val="VerbatimChar"/>
          </w:rPr>
          <w:delText>ranacapa</w:delText>
        </w:r>
      </w:del>
      <w:del w:id="88" w:author="Unknown Author" w:date="2018-10-02T12:08:00Z">
        <w:r>
          <w:rPr/>
          <w:delText xml:space="preserve"> to share results with</w:delText>
        </w:r>
      </w:del>
      <w:r>
        <w:rPr/>
        <w:t xml:space="preserve"> their community partners</w:t>
      </w:r>
      <w:ins w:id="89" w:author="Unknown Author" w:date="2018-10-02T12:08:00Z">
        <w:r>
          <w:rPr/>
          <w:t>.</w:t>
        </w:r>
      </w:ins>
      <w:del w:id="90" w:author="Unknown Author" w:date="2018-10-02T12:08:00Z">
        <w:r>
          <w:rPr/>
          <w:delText>,</w:delText>
        </w:r>
      </w:del>
      <w:r>
        <w:rPr/>
        <w:t xml:space="preserve"> </w:t>
      </w:r>
      <w:ins w:id="91" w:author="Unknown Author" w:date="2018-10-02T12:08:00Z">
        <w:r>
          <w:rPr/>
          <w:t xml:space="preserve">Researchers should </w:t>
        </w:r>
      </w:ins>
      <w:r>
        <w:rPr/>
        <w:t>emphasiz</w:t>
      </w:r>
      <w:del w:id="92" w:author="Unknown Author" w:date="2018-10-02T12:08:00Z">
        <w:r>
          <w:rPr/>
          <w:delText>ing</w:delText>
        </w:r>
      </w:del>
      <w:ins w:id="93" w:author="Unknown Author" w:date="2018-10-02T12:08:00Z">
        <w:r>
          <w:rPr/>
          <w:t>e</w:t>
        </w:r>
      </w:ins>
      <w:r>
        <w:rPr/>
        <w:t xml:space="preserve"> the analyses or visualizations most appropriate to their use case. We</w:t>
      </w:r>
      <w:ins w:id="94" w:author="Unknown Author" w:date="2018-10-02T12:09:00Z">
        <w:r>
          <w:rPr/>
          <w:t xml:space="preserve"> </w:t>
        </w:r>
      </w:ins>
      <w:ins w:id="95" w:author="Unknown Author" w:date="2018-10-02T12:09:00Z">
        <w:r>
          <w:rPr/>
          <w:t>now</w:t>
        </w:r>
      </w:ins>
      <w:r>
        <w:rPr/>
        <w:t xml:space="preserve"> </w:t>
      </w:r>
      <w:del w:id="96" w:author="Unknown Author" w:date="2018-10-02T12:08:00Z">
        <w:r>
          <w:rPr/>
          <w:delText>document two such partnerships below that showcase</w:delText>
        </w:r>
      </w:del>
      <w:ins w:id="97" w:author="Unknown Author" w:date="2018-10-02T12:08:00Z">
        <w:r>
          <w:rPr/>
          <w:t>show</w:t>
        </w:r>
      </w:ins>
      <w:r>
        <w:rPr/>
        <w:t xml:space="preserve"> how </w:t>
      </w:r>
      <w:r>
        <w:rPr>
          <w:rStyle w:val="VerbatimChar"/>
        </w:rPr>
        <w:t>ranacapa</w:t>
      </w:r>
      <w:r>
        <w:rPr/>
        <w:t xml:space="preserve"> can facilitate authentic communication between researchers and community </w:t>
      </w:r>
      <w:ins w:id="98" w:author="Unknown Author" w:date="2018-10-02T12:09:00Z">
        <w:r>
          <w:rPr/>
          <w:t>partners in two settings.</w:t>
        </w:r>
      </w:ins>
      <w:del w:id="99" w:author="Unknown Author" w:date="2018-10-02T12:09:00Z">
        <w:r>
          <w:rPr/>
          <w:delText>scientists</w:delText>
        </w:r>
      </w:del>
      <w:r>
        <w:rPr/>
        <w:t>.</w:t>
      </w:r>
    </w:p>
    <w:p>
      <w:pPr>
        <w:pStyle w:val="Heading3"/>
        <w:rPr/>
      </w:pPr>
      <w:bookmarkStart w:id="12" w:name="use-case-1-how-ranacapa-facilitated-a-collaboration-between-edna-researchers-and-managers-at-the-national-park-service"/>
      <w:bookmarkEnd w:id="12"/>
      <w:r>
        <w:rPr/>
        <w:t xml:space="preserve">Use Case 1: How </w:t>
      </w:r>
      <w:r>
        <w:rPr>
          <w:rStyle w:val="VerbatimChar"/>
        </w:rPr>
        <w:t>ranacapa</w:t>
      </w:r>
      <w:r>
        <w:rPr/>
        <w:t xml:space="preserve"> facilitated a collaboration between eDNA researchers and managers at the National Park Service</w:t>
      </w:r>
    </w:p>
    <w:p>
      <w:pPr>
        <w:pStyle w:val="FirstParagraph"/>
        <w:rPr/>
      </w:pPr>
      <w:r>
        <w:rPr/>
        <w:t>We expect the interactive taxonomy heatmap to be especially useful for researchers collaborating with natural resource managers whose efforts are focused a targetted list of rare or invasive taxa. For example</w:t>
      </w:r>
      <w:ins w:id="100" w:author="Unknown Author" w:date="2018-10-02T12:10:00Z">
        <w:r>
          <w:rPr/>
          <w:t>,</w:t>
        </w:r>
      </w:ins>
      <w:del w:id="101" w:author="Unknown Author" w:date="2018-10-02T12:10:00Z">
        <w:r>
          <w:rPr/>
          <w:delText xml:space="preserve"> </w:delText>
        </w:r>
      </w:del>
      <w:del w:id="102" w:author="Unknown Author" w:date="2018-10-02T12:10:00Z">
        <w:r>
          <w:rPr>
            <w:rStyle w:val="VerbatimChar"/>
          </w:rPr>
          <w:delText>ranacapa</w:delText>
        </w:r>
      </w:del>
      <w:del w:id="103" w:author="Unknown Author" w:date="2018-10-02T12:10:00Z">
        <w:r>
          <w:rPr/>
          <w:delText xml:space="preserve"> was used by researchers at</w:delText>
        </w:r>
      </w:del>
      <w:r>
        <w:rPr/>
        <w:t xml:space="preserve"> UCLA </w:t>
      </w:r>
      <w:ins w:id="104" w:author="Unknown Author" w:date="2018-10-02T12:10:00Z">
        <w:r>
          <w:rPr/>
          <w:t xml:space="preserve">researchers </w:t>
        </w:r>
      </w:ins>
      <w:r>
        <w:rPr/>
        <w:t xml:space="preserve">who partner with resource managers at the Channel Islands National Park Service to assess the potential for eDNA as a biodiversity monitoring tool to supplement expensive and time-intensive visual biodiversity surveys in the Southern California Channel Islands (Lessios 1996, Usseglio (2015); Deiner </w:t>
      </w:r>
      <w:r>
        <w:rPr>
          <w:i/>
        </w:rPr>
        <w:t>et al.</w:t>
      </w:r>
      <w:r>
        <w:rPr/>
        <w:t xml:space="preserve"> 2017)</w:t>
      </w:r>
      <w:ins w:id="105" w:author="Unknown Author" w:date="2018-10-02T12:10:00Z">
        <w:r>
          <w:rPr/>
          <w:t xml:space="preserve"> </w:t>
        </w:r>
      </w:ins>
      <w:ins w:id="106" w:author="Unknown Author" w:date="2018-10-02T12:10:00Z">
        <w:r>
          <w:rPr/>
          <w:t>use ranacapa to share eDNA sequencing results</w:t>
        </w:r>
      </w:ins>
      <w:r>
        <w:rPr/>
        <w:t xml:space="preserve">. </w:t>
      </w:r>
      <w:del w:id="107" w:author="Unknown Author" w:date="2018-10-02T12:11:00Z">
        <w:r>
          <w:rPr/>
          <w:delText>In</w:delText>
        </w:r>
      </w:del>
      <w:ins w:id="108" w:author="Unknown Author" w:date="2018-10-02T12:11:00Z">
        <w:r>
          <w:rPr/>
          <w:t>For</w:t>
        </w:r>
      </w:ins>
      <w:r>
        <w:rPr/>
        <w:t xml:space="preserve"> this partnership, resource managers collected and filtered thirty-1L water samples for eDNA analysis at permanent monitoring sites inside and adjacent to protected areas, and research scientists at UCLA performed eDNA sequencing of the mitochondrial 12S and CO1 gene, targeting bony fishes, elasmobranches, and invertebrate taxa. The researchers processed sequences and assigned taxonomy using the Anacapa toolkit, and shared results with the resource managers using the </w:t>
      </w:r>
      <w:r>
        <w:rPr>
          <w:rStyle w:val="VerbatimChar"/>
        </w:rPr>
        <w:t>ranacapa</w:t>
      </w:r>
      <w:r>
        <w:rPr/>
        <w:t xml:space="preserve"> Shiny app.</w:t>
      </w:r>
    </w:p>
    <w:p>
      <w:pPr>
        <w:pStyle w:val="TextBody"/>
        <w:rPr/>
      </w:pPr>
      <w:r>
        <w:rPr/>
        <w:t xml:space="preserve">The taxonomy heatmap (Figure 2) was the most valuable </w:t>
      </w:r>
      <w:ins w:id="109" w:author="Unknown Author" w:date="2018-10-02T12:12:00Z">
        <w:r>
          <w:rPr/>
          <w:t>visualization</w:t>
        </w:r>
      </w:ins>
      <w:del w:id="110" w:author="Unknown Author" w:date="2018-10-02T12:12:00Z">
        <w:r>
          <w:rPr/>
          <w:delText>vizualation</w:delText>
        </w:r>
      </w:del>
      <w:r>
        <w:rPr/>
        <w:t xml:space="preserve"> to this collaboration, because it allowed the resource managers to filter the large observed species list down to </w:t>
      </w:r>
      <w:del w:id="111" w:author="Unknown Author" w:date="2018-10-02T12:12:00Z">
        <w:r>
          <w:rPr/>
          <w:delText>on</w:delText>
        </w:r>
      </w:del>
      <w:r>
        <w:rPr/>
        <w:t xml:space="preserve"> a particular set of key taxa</w:t>
      </w:r>
      <w:ins w:id="112" w:author="Unknown Author" w:date="2018-10-02T12:12:00Z">
        <w:r>
          <w:rPr/>
          <w:t xml:space="preserve"> </w:t>
        </w:r>
      </w:ins>
      <w:ins w:id="113" w:author="Unknown Author" w:date="2018-10-02T12:12:00Z">
        <w:r>
          <w:rPr/>
          <w:t>that they regularly monitor</w:t>
        </w:r>
      </w:ins>
      <w:r>
        <w:rPr/>
        <w:t xml:space="preserve">. The heatmap showed that this pilot study detected 36 of the 70 key metazoan taxa </w:t>
      </w:r>
      <w:del w:id="114" w:author="Unknown Author" w:date="2018-10-02T12:12:00Z">
        <w:r>
          <w:rPr/>
          <w:delText>monitored by the managers</w:delText>
        </w:r>
      </w:del>
      <w:r>
        <w:rPr/>
        <w:t xml:space="preserve"> at the species level, and the remaining 34 at the genus, family, or order level. This indicates that eDNA-based studies can likely supplement ongoing management efforts and provide new insights into the spatial and temporal distributions of these </w:t>
      </w:r>
      <w:del w:id="115" w:author="Unknown Author" w:date="2018-10-02T12:12:00Z">
        <w:r>
          <w:rPr/>
          <w:delText>key</w:delText>
        </w:r>
      </w:del>
      <w:r>
        <w:rPr/>
        <w:t xml:space="preserve"> species. The value of </w:t>
      </w:r>
      <w:r>
        <w:rPr>
          <w:rStyle w:val="VerbatimChar"/>
        </w:rPr>
        <w:t>ranacapa</w:t>
      </w:r>
      <w:r>
        <w:rPr/>
        <w:t xml:space="preserve"> in this scenario was to quickly sort through long species lists generated in by eDNA sequencing to highlight the strengths </w:t>
      </w:r>
      <w:del w:id="116" w:author="Unknown Author" w:date="2018-10-02T12:13:00Z">
        <w:r>
          <w:rPr/>
          <w:delText>and areas for concern</w:delText>
        </w:r>
      </w:del>
      <w:ins w:id="117" w:author="Unknown Author" w:date="2018-10-02T12:13:00Z">
        <w:r>
          <w:rPr/>
          <w:t>weaknesses</w:t>
        </w:r>
      </w:ins>
      <w:r>
        <w:rPr/>
        <w:t xml:space="preserve"> in using eDNA to monitor diversity in the Channel Islands. The data from this study are packaged as the demo dataset for the </w:t>
      </w:r>
      <w:r>
        <w:rPr>
          <w:rStyle w:val="VerbatimChar"/>
        </w:rPr>
        <w:t>ranacapa</w:t>
      </w:r>
      <w:r>
        <w:rPr/>
        <w:t xml:space="preserve"> Shiny web-app and are available online at XXX.</w:t>
      </w:r>
    </w:p>
    <w:p>
      <w:pPr>
        <w:pStyle w:val="Heading3"/>
        <w:rPr/>
      </w:pPr>
      <w:bookmarkStart w:id="13" w:name="use-case-2-how-ranacapa-helps-undergraduate-environmental-microbiology-students-pursue-sophisticated-microbiome-analyses"/>
      <w:bookmarkEnd w:id="13"/>
      <w:r>
        <w:rPr/>
        <w:t xml:space="preserve">Use Case 2: How </w:t>
      </w:r>
      <w:r>
        <w:rPr>
          <w:rStyle w:val="VerbatimChar"/>
        </w:rPr>
        <w:t>ranacapa</w:t>
      </w:r>
      <w:r>
        <w:rPr/>
        <w:t xml:space="preserve"> helps undergraduate environmental microbiology students pursue sophisticated microbiome analyses</w:t>
      </w:r>
    </w:p>
    <w:p>
      <w:pPr>
        <w:pStyle w:val="FirstParagraph"/>
        <w:rPr/>
      </w:pPr>
      <w:r>
        <w:rPr/>
        <w:t xml:space="preserve">We expect </w:t>
      </w:r>
      <w:r>
        <w:rPr>
          <w:rStyle w:val="VerbatimChar"/>
        </w:rPr>
        <w:t>ranacapa</w:t>
      </w:r>
      <w:r>
        <w:rPr/>
        <w:t xml:space="preserve">’s exploratory visualizations and the accompanying explanations to help researchers introducing ecology concepts and analyses in classrooms or other informal education settings. For example, </w:t>
      </w:r>
      <w:r>
        <w:rPr>
          <w:rStyle w:val="VerbatimChar"/>
        </w:rPr>
        <w:t>ranacapa</w:t>
      </w:r>
      <w:r>
        <w:rPr/>
        <w:t xml:space="preserve"> was used by a research-based environmental microbiology course at UCLA (Shapiro </w:t>
      </w:r>
      <w:r>
        <w:rPr>
          <w:i/>
        </w:rPr>
        <w:t>et al.</w:t>
      </w:r>
      <w:r>
        <w:rPr/>
        <w:t xml:space="preserve"> 2015)</w:t>
      </w:r>
      <w:del w:id="118" w:author="Unknown Author" w:date="2018-10-02T12:15:00Z">
        <w:r>
          <w:rPr/>
          <w:delText>,</w:delText>
        </w:r>
      </w:del>
      <w:r>
        <w:rPr/>
        <w:t xml:space="preserve"> in which students used eDNA metabarcoding to study the impact of a local wildfire on the plant and soil microbial community. The goal of this twenty-week course was to provide undergraduate students an authentic experience in basic microbiology and microbial community ecology research. Over the first ten weeks </w:t>
      </w:r>
      <w:del w:id="119" w:author="Unknown Author" w:date="2018-10-02T12:15:00Z">
        <w:r>
          <w:rPr/>
          <w:delText>of the course,</w:delText>
        </w:r>
      </w:del>
      <w:r>
        <w:rPr/>
        <w:t xml:space="preserve"> the instructional team, which included eDNA research scientists, extracted total DNA from student-collected soil samples and sequenced the ITS2 (Gu </w:t>
      </w:r>
      <w:r>
        <w:rPr>
          <w:i/>
        </w:rPr>
        <w:t>et al.</w:t>
      </w:r>
      <w:r>
        <w:rPr/>
        <w:t xml:space="preserve"> 2013) and 16S SSU RNA (Caporaso </w:t>
      </w:r>
      <w:r>
        <w:rPr>
          <w:i/>
        </w:rPr>
        <w:t>et al.</w:t>
      </w:r>
      <w:r>
        <w:rPr/>
        <w:t xml:space="preserve"> 2012) metabarcoding region to characterize the plant, bacterial, and archaeal communities. The instructional team processed sequences and assigned taxonomy using the Anacapa toolkit.</w:t>
      </w:r>
    </w:p>
    <w:p>
      <w:pPr>
        <w:pStyle w:val="TextBody"/>
        <w:rPr/>
      </w:pPr>
      <w:del w:id="120" w:author="Unknown Author" w:date="2018-10-02T12:16:00Z">
        <w:r>
          <w:rPr/>
          <w:delText>Once taxonomy tables were generated, the</w:delText>
        </w:r>
      </w:del>
      <w:r>
        <w:rPr/>
        <w:t xml:space="preserve"> </w:t>
      </w:r>
      <w:del w:id="121" w:author="Unknown Author" w:date="2018-10-02T12:16:00Z">
        <w:r>
          <w:rPr/>
          <w:delText>s</w:delText>
        </w:r>
      </w:del>
      <w:ins w:id="122" w:author="Unknown Author" w:date="2018-10-02T12:16:00Z">
        <w:r>
          <w:rPr/>
          <w:t>S</w:t>
        </w:r>
      </w:ins>
      <w:r>
        <w:rPr/>
        <w:t xml:space="preserve">tudents were introduced to </w:t>
      </w:r>
      <w:ins w:id="123" w:author="Unknown Author" w:date="2018-10-02T12:16:00Z">
        <w:r>
          <w:rPr/>
          <w:t xml:space="preserve">the structure of </w:t>
        </w:r>
      </w:ins>
      <w:r>
        <w:rPr/>
        <w:t xml:space="preserve">eDNA </w:t>
      </w:r>
      <w:ins w:id="124" w:author="Unknown Author" w:date="2018-10-02T12:16:00Z">
        <w:r>
          <w:rPr/>
          <w:t xml:space="preserve">results and were taught to </w:t>
        </w:r>
      </w:ins>
      <w:del w:id="125" w:author="Unknown Author" w:date="2018-10-02T12:16:00Z">
        <w:r>
          <w:rPr/>
          <w:delText xml:space="preserve">data exploration </w:delText>
        </w:r>
      </w:del>
      <w:ins w:id="126" w:author="Unknown Author" w:date="2018-10-02T12:16:00Z">
        <w:r>
          <w:rPr/>
          <w:t xml:space="preserve">explore data </w:t>
        </w:r>
      </w:ins>
      <w:r>
        <w:rPr/>
        <w:t xml:space="preserve">and </w:t>
      </w:r>
      <w:ins w:id="127" w:author="Unknown Author" w:date="2018-10-02T12:16:00Z">
        <w:r>
          <w:rPr/>
          <w:t xml:space="preserve">perform </w:t>
        </w:r>
      </w:ins>
      <w:r>
        <w:rPr/>
        <w:t xml:space="preserve">simple statistical analyses using </w:t>
      </w:r>
      <w:r>
        <w:rPr>
          <w:rStyle w:val="VerbatimChar"/>
        </w:rPr>
        <w:t>ranacapa</w:t>
      </w:r>
      <w:r>
        <w:rPr/>
        <w:t xml:space="preserve">. A key </w:t>
      </w:r>
      <w:del w:id="128" w:author="Unknown Author" w:date="2018-10-02T12:16:00Z">
        <w:r>
          <w:rPr/>
          <w:delText>strength</w:delText>
        </w:r>
      </w:del>
      <w:ins w:id="129" w:author="Unknown Author" w:date="2018-10-02T12:16:00Z">
        <w:r>
          <w:rPr/>
          <w:t>benefit</w:t>
        </w:r>
      </w:ins>
      <w:r>
        <w:rPr/>
        <w:t xml:space="preserve"> of using </w:t>
      </w:r>
      <w:r>
        <w:rPr>
          <w:rStyle w:val="VerbatimChar"/>
        </w:rPr>
        <w:t>ranacapa</w:t>
      </w:r>
      <w:r>
        <w:rPr/>
        <w:t xml:space="preserve"> was that despite having no prior bioinformatics experience, students could begin exploring the biodiversity in their samples in a matter of minutes by using the online instance of Shiny app (</w:t>
      </w:r>
      <w:hyperlink r:id="rId10">
        <w:r>
          <w:rPr>
            <w:rStyle w:val="InternetLink"/>
          </w:rPr>
          <w:t>http://gauravsk.shinyapps.io/ranacapa</w:t>
        </w:r>
      </w:hyperlink>
      <w:r>
        <w:rPr/>
        <w:t>). This allowed the instructors to focus their time with the students on biological questions</w:t>
      </w:r>
      <w:ins w:id="130" w:author="Unknown Author" w:date="2018-10-02T12:17:00Z">
        <w:r>
          <w:rPr/>
          <w:t xml:space="preserve">- </w:t>
        </w:r>
      </w:ins>
      <w:del w:id="131" w:author="Unknown Author" w:date="2018-10-02T12:17:00Z">
        <w:r>
          <w:rPr/>
          <w:delText xml:space="preserve"> </w:delText>
        </w:r>
      </w:del>
      <w:r>
        <w:rPr/>
        <w:t xml:space="preserve">rather than on troubleshooting bioinformatics problems, as had been the case in previous sessions of the course. The course instructors noted that </w:t>
      </w:r>
      <w:del w:id="132" w:author="Unknown Author" w:date="2018-10-02T12:17:00Z">
        <w:r>
          <w:rPr/>
          <w:delText>quickly</w:delText>
        </w:r>
      </w:del>
      <w:r>
        <w:rPr/>
        <w:t xml:space="preserve"> visualizing eDNA data in </w:t>
      </w:r>
      <w:r>
        <w:rPr>
          <w:rStyle w:val="VerbatimChar"/>
        </w:rPr>
        <w:t>ranacapa</w:t>
      </w:r>
      <w:r>
        <w:rPr/>
        <w:t xml:space="preserve"> helped students </w:t>
      </w:r>
      <w:del w:id="133" w:author="Unknown Author" w:date="2018-10-02T12:17:00Z">
        <w:r>
          <w:rPr/>
          <w:delText>explore the basic structure of the dataset and begin to</w:delText>
        </w:r>
      </w:del>
      <w:r>
        <w:rPr/>
        <w:t xml:space="preserve"> understand the relationships between community profile and the various metadata they had collected in the field. By significantly reducing the time and difficulty in visualizing basic biodiversity patterns, </w:t>
      </w:r>
      <w:r>
        <w:rPr>
          <w:rStyle w:val="VerbatimChar"/>
        </w:rPr>
        <w:t>ranacapa</w:t>
      </w:r>
      <w:r>
        <w:rPr/>
        <w:t xml:space="preserve"> helped students develop and pursue more sophisticated analyses during the remainder of the course, using most sophisticated tools such as STAMP [] and PiCrust []. The taxonomy tables and metadata files used in this course are available online at XXXX.</w:t>
      </w:r>
    </w:p>
    <w:p>
      <w:pPr>
        <w:pStyle w:val="Heading2"/>
        <w:rPr/>
      </w:pPr>
      <w:bookmarkStart w:id="14" w:name="summary-and-future-directions"/>
      <w:bookmarkEnd w:id="14"/>
      <w:r>
        <w:rPr/>
        <w:t>Summary and Future Directions</w:t>
      </w:r>
    </w:p>
    <w:p>
      <w:pPr>
        <w:pStyle w:val="FirstParagraph"/>
        <w:rPr/>
      </w:pPr>
      <w:r>
        <w:rPr/>
        <w:t xml:space="preserve">Metabarcode sequencing of environmental DNA is becoming a key tool in a wide variety of ecological studies, and results from these studies are of interest to a broad audience. Our </w:t>
      </w:r>
      <w:r>
        <w:rPr>
          <w:rStyle w:val="VerbatimChar"/>
        </w:rPr>
        <w:t>R</w:t>
      </w:r>
      <w:r>
        <w:rPr/>
        <w:t xml:space="preserve"> package and Shiny web-app </w:t>
      </w:r>
      <w:r>
        <w:rPr>
          <w:rStyle w:val="VerbatimChar"/>
        </w:rPr>
        <w:t>ranacapa</w:t>
      </w:r>
      <w:r>
        <w:rPr/>
        <w:t xml:space="preserve"> helps users conduct exploratory analyses and visualizations on eDNA datasets, and is a step toward making data and analyses from eDNA sequencing-based studies more accessible and understandable for a wide range of community research partners.</w:t>
      </w:r>
    </w:p>
    <w:p>
      <w:pPr>
        <w:pStyle w:val="TextBody"/>
        <w:rPr/>
      </w:pPr>
      <w:r>
        <w:rPr/>
        <w:t xml:space="preserve">We propose three avenues for future work in ranacapa. First, we plan to use </w:t>
      </w:r>
      <w:r>
        <w:rPr>
          <w:rStyle w:val="VerbatimChar"/>
        </w:rPr>
        <w:t>ranacapa</w:t>
      </w:r>
      <w:r>
        <w:rPr/>
        <w:t xml:space="preserve"> as the primary tool to present eDNA results from hundreds of samples sequenced by the CALeDNA community science program. </w:t>
      </w:r>
      <w:del w:id="134" w:author="Unknown Author" w:date="2018-10-02T12:18:00Z">
        <w:r>
          <w:rPr/>
          <w:delText xml:space="preserve">The positive experience with reserve managers suggests open forums to discuss </w:delText>
        </w:r>
      </w:del>
      <w:del w:id="135" w:author="Unknown Author" w:date="2018-10-02T12:18:00Z">
        <w:r>
          <w:rPr>
            <w:rStyle w:val="VerbatimChar"/>
          </w:rPr>
          <w:delText>ranacapa</w:delText>
        </w:r>
      </w:del>
      <w:del w:id="136" w:author="Unknown Author" w:date="2018-10-02T12:18:00Z">
        <w:r>
          <w:rPr/>
          <w:delText xml:space="preserve"> output will be fruitful to strengthen the feedback loop between community partners and researchers.</w:delText>
        </w:r>
      </w:del>
      <w:r>
        <w:rPr/>
        <w:t xml:space="preserve"> Second, </w:t>
      </w:r>
      <w:r>
        <w:rPr>
          <w:rStyle w:val="VerbatimChar"/>
        </w:rPr>
        <w:t>ranacapa</w:t>
      </w:r>
      <w:r>
        <w:rPr/>
        <w:t xml:space="preserve"> will be a key tool in the upcoming undergraduate curriculum module “Pipeline for Undergraduate Microbiome Analysis”, which is being built as a complete suite of analysis and data visualization tools which will be made openly available to undergraduate researchers. Finally, in the long-term, we believe that there is great promise in connecting </w:t>
      </w:r>
      <w:r>
        <w:rPr>
          <w:rStyle w:val="VerbatimChar"/>
        </w:rPr>
        <w:t>ranacapa</w:t>
      </w:r>
      <w:r>
        <w:rPr/>
        <w:t xml:space="preserve"> to packages that connect with APIs of online biodiversity databases (e.g. Taxize, rinat). This will help users explore a much wider range of biodiversity questions, for example, by programmatically asking whether their samples include invasive species that are absent from other nearby sites. </w:t>
      </w:r>
      <w:ins w:id="137" w:author="Unknown Author" w:date="2018-10-02T12:18:00Z">
        <w:r>
          <w:rPr/>
          <w:t xml:space="preserve">In sum, </w:t>
        </w:r>
      </w:ins>
      <w:del w:id="138" w:author="Unknown Author" w:date="2018-10-02T12:18:00Z">
        <w:r>
          <w:rPr/>
          <w:delText>Such</w:delText>
        </w:r>
      </w:del>
      <w:r>
        <w:rPr/>
        <w:t xml:space="preserve"> </w:t>
      </w:r>
      <w:del w:id="139" w:author="Unknown Author" w:date="2018-10-02T12:19:00Z">
        <w:r>
          <w:rPr/>
          <w:delText>a</w:delText>
        </w:r>
      </w:del>
      <w:del w:id="140" w:author="Unknown Author" w:date="2018-10-02T12:18:00Z">
        <w:r>
          <w:rPr/>
          <w:delText>pps</w:delText>
        </w:r>
      </w:del>
      <w:r>
        <w:rPr/>
        <w:t xml:space="preserve"> </w:t>
      </w:r>
      <w:ins w:id="141" w:author="Unknown Author" w:date="2018-10-02T12:19:00Z">
        <w:r>
          <w:rPr/>
          <w:t xml:space="preserve">tools like ranacapa </w:t>
        </w:r>
      </w:ins>
      <w:r>
        <w:rPr/>
        <w:t>that allow non-technical audiences to easily interact with results from eDNA sequencing studies have great potential to engage community partners with a wide range of backgrounds and interests in primary research.</w:t>
      </w:r>
    </w:p>
    <w:p>
      <w:pPr>
        <w:pStyle w:val="Heading2"/>
        <w:rPr/>
      </w:pPr>
      <w:bookmarkStart w:id="15" w:name="software-availability"/>
      <w:bookmarkEnd w:id="15"/>
      <w:r>
        <w:rPr/>
        <w:t>Software availability</w:t>
      </w:r>
    </w:p>
    <w:p>
      <w:pPr>
        <w:pStyle w:val="Compact"/>
        <w:numPr>
          <w:ilvl w:val="0"/>
          <w:numId w:val="9"/>
        </w:numPr>
        <w:rPr/>
      </w:pPr>
      <w:r>
        <w:rPr/>
        <w:t xml:space="preserve">A Shiny web-app, including a dataset generated for demonstrations, is available at </w:t>
      </w:r>
      <w:hyperlink r:id="rId11">
        <w:r>
          <w:rPr>
            <w:rStyle w:val="InternetLink"/>
          </w:rPr>
          <w:t>https://gauravsk.shinyapps.io/ranacapa</w:t>
        </w:r>
      </w:hyperlink>
      <w:r>
        <w:rPr/>
        <w:br/>
      </w:r>
    </w:p>
    <w:p>
      <w:pPr>
        <w:pStyle w:val="Compact"/>
        <w:numPr>
          <w:ilvl w:val="0"/>
          <w:numId w:val="9"/>
        </w:numPr>
        <w:rPr/>
      </w:pPr>
      <w:r>
        <w:rPr>
          <w:rStyle w:val="VerbatimChar"/>
        </w:rPr>
        <w:t>ranacapa</w:t>
      </w:r>
      <w:r>
        <w:rPr/>
        <w:t xml:space="preserve"> is available for installation at </w:t>
      </w:r>
      <w:hyperlink r:id="rId12">
        <w:r>
          <w:rPr>
            <w:rStyle w:val="InternetLink"/>
          </w:rPr>
          <w:t>https://github.com/gauravsk/ranacapa</w:t>
        </w:r>
      </w:hyperlink>
      <w:r>
        <w:rPr/>
        <w:br/>
      </w:r>
    </w:p>
    <w:p>
      <w:pPr>
        <w:pStyle w:val="Compact"/>
        <w:numPr>
          <w:ilvl w:val="0"/>
          <w:numId w:val="9"/>
        </w:numPr>
        <w:rPr/>
      </w:pPr>
      <w:r>
        <w:rPr/>
        <w:t>Link to source code as at time of publication (F1000Research TO GENERATE)</w:t>
        <w:br/>
      </w:r>
    </w:p>
    <w:p>
      <w:pPr>
        <w:pStyle w:val="Compact"/>
        <w:numPr>
          <w:ilvl w:val="0"/>
          <w:numId w:val="9"/>
        </w:numPr>
        <w:rPr/>
      </w:pPr>
      <w:r>
        <w:rPr/>
        <w:t>Link to archived source code as at time of publication (F1000Research TO GENERATE)</w:t>
        <w:br/>
      </w:r>
    </w:p>
    <w:p>
      <w:pPr>
        <w:pStyle w:val="Compact"/>
        <w:numPr>
          <w:ilvl w:val="0"/>
          <w:numId w:val="9"/>
        </w:numPr>
        <w:rPr/>
      </w:pPr>
      <w:r>
        <w:rPr/>
        <w:t>Software license (GPL-3)</w:t>
        <w:br/>
      </w:r>
    </w:p>
    <w:p>
      <w:pPr>
        <w:pStyle w:val="Compact"/>
        <w:numPr>
          <w:ilvl w:val="0"/>
          <w:numId w:val="9"/>
        </w:numPr>
        <w:rPr/>
      </w:pPr>
      <w:r>
        <w:rPr/>
        <w:t>Data availability</w:t>
        <w:br/>
      </w:r>
    </w:p>
    <w:p>
      <w:pPr>
        <w:pStyle w:val="Compact"/>
        <w:numPr>
          <w:ilvl w:val="0"/>
          <w:numId w:val="9"/>
        </w:numPr>
        <w:rPr/>
      </w:pPr>
      <w:r>
        <w:rPr/>
        <w:t>Figshare: [DOI]</w:t>
        <w:br/>
      </w:r>
    </w:p>
    <w:p>
      <w:pPr>
        <w:pStyle w:val="Compact"/>
        <w:numPr>
          <w:ilvl w:val="0"/>
          <w:numId w:val="9"/>
        </w:numPr>
        <w:rPr/>
      </w:pPr>
      <w:r>
        <w:rPr/>
        <w:t>License: CC-BY 4.0</w:t>
      </w:r>
    </w:p>
    <w:p>
      <w:pPr>
        <w:pStyle w:val="Heading2"/>
        <w:rPr/>
      </w:pPr>
      <w:bookmarkStart w:id="16" w:name="author-contributions"/>
      <w:bookmarkEnd w:id="16"/>
      <w:r>
        <w:rPr/>
        <w:t>Author contributions</w:t>
      </w:r>
    </w:p>
    <w:p>
      <w:pPr>
        <w:pStyle w:val="FirstParagraph"/>
        <w:rPr/>
      </w:pPr>
      <w:r>
        <w:rPr/>
        <w:t xml:space="preserve">GSK led the development of ranacapa, with help from MCC. ZJG and EEC provided feedback regarding which analyses and visualization options to include. ZJG performed the MPA eDNA study in collaboration with JS and DK. NK, GSK, EC, and RM collaborated with AF and JMP, who used </w:t>
      </w:r>
      <w:r>
        <w:rPr>
          <w:rStyle w:val="VerbatimChar"/>
        </w:rPr>
        <w:t>ranacapa</w:t>
      </w:r>
      <w:r>
        <w:rPr/>
        <w:t xml:space="preserve"> in their microbiology undergraduate course. GSK wrote the first draft of this manuscript; all authors contributed to revisions.</w:t>
      </w:r>
    </w:p>
    <w:p>
      <w:pPr>
        <w:pStyle w:val="Heading2"/>
        <w:rPr/>
      </w:pPr>
      <w:bookmarkStart w:id="17" w:name="competing-interests"/>
      <w:bookmarkEnd w:id="17"/>
      <w:r>
        <w:rPr/>
        <w:t>Competing interests</w:t>
      </w:r>
    </w:p>
    <w:p>
      <w:pPr>
        <w:pStyle w:val="FirstParagraph"/>
        <w:rPr/>
      </w:pPr>
      <w:r>
        <w:rPr/>
        <w:t>No competing interests were disclosed</w:t>
      </w:r>
    </w:p>
    <w:p>
      <w:pPr>
        <w:pStyle w:val="Heading2"/>
        <w:rPr/>
      </w:pPr>
      <w:bookmarkStart w:id="18" w:name="grant-information"/>
      <w:bookmarkEnd w:id="18"/>
      <w:r>
        <w:rPr/>
        <w:t>Grant information</w:t>
      </w:r>
    </w:p>
    <w:p>
      <w:pPr>
        <w:pStyle w:val="FirstParagraph"/>
        <w:rPr/>
      </w:pPr>
      <w:r>
        <w:rPr/>
        <w:t xml:space="preserve">GSK and ZJG were supported by the US-NSF Graduate Research Fellowship (DEG No. 1650604) </w:t>
      </w:r>
      <w:del w:id="142" w:author="Unknown Author" w:date="2018-10-02T12:21:00Z">
        <w:r>
          <w:rPr/>
          <w:delText>during the development of this package</w:delText>
        </w:r>
      </w:del>
      <w:r>
        <w:rPr/>
        <w:t>. EEC is supported by the CALeDNA program, with funds from University of California President’s Research Catalyst Award (CA-16-376437).</w:t>
      </w:r>
    </w:p>
    <w:p>
      <w:pPr>
        <w:pStyle w:val="Heading2"/>
        <w:rPr/>
      </w:pPr>
      <w:bookmarkStart w:id="19" w:name="acknowledgments"/>
      <w:bookmarkEnd w:id="19"/>
      <w:r>
        <w:rPr/>
        <w:t>Acknowledgments</w:t>
      </w:r>
    </w:p>
    <w:p>
      <w:pPr>
        <w:pStyle w:val="FirstParagraph"/>
        <w:rPr/>
      </w:pPr>
      <w:r>
        <w:rPr/>
        <w:t xml:space="preserve">We thank Sabrina Shirazi, Rachel Turba, Chris Dao, and Keith Mitchell for providing feedback on developmental versions of this package. </w:t>
      </w:r>
      <w:del w:id="143" w:author="Unknown Author" w:date="2018-10-02T12:20:00Z">
        <w:r>
          <w:rPr>
            <w:rStyle w:val="VerbatimChar"/>
          </w:rPr>
          <w:delText>ranacapa</w:delText>
        </w:r>
      </w:del>
      <w:del w:id="144" w:author="Unknown Author" w:date="2018-10-02T12:20:00Z">
        <w:r>
          <w:rPr/>
          <w:delText xml:space="preserve"> builds on numerous functions that have been made openly available online with a GPL-3 License, namely the “phyloseq-extended” toolkit written by</w:delText>
        </w:r>
      </w:del>
      <w:ins w:id="145" w:author="Unknown Author" w:date="2018-10-02T12:20:00Z">
        <w:r>
          <w:rPr/>
          <w:t>We thank</w:t>
        </w:r>
      </w:ins>
      <w:r>
        <w:rPr/>
        <w:t xml:space="preserve"> Mahendra Mariadassau</w:t>
      </w:r>
      <w:ins w:id="146" w:author="Unknown Author" w:date="2018-10-02T12:20:00Z">
        <w:r>
          <w:rPr/>
          <w:t xml:space="preserve"> </w:t>
        </w:r>
      </w:ins>
      <w:ins w:id="147" w:author="Unknown Author" w:date="2018-10-02T12:20:00Z">
        <w:r>
          <w:rPr/>
          <w:t xml:space="preserve">and </w:t>
        </w:r>
      </w:ins>
      <w:r>
        <w:rPr/>
        <w:t xml:space="preserve"> </w:t>
      </w:r>
      <w:ins w:id="148" w:author="Unknown Author" w:date="2018-10-02T12:21:00Z">
        <w:r>
          <w:rPr/>
          <w:t xml:space="preserve">Pedro Martinez Arbizu </w:t>
        </w:r>
      </w:ins>
      <w:ins w:id="149" w:author="Unknown Author" w:date="2018-10-02T12:21:00Z">
        <w:r>
          <w:rPr/>
          <w:t xml:space="preserve">for making their phyloseq-extended and pairwiseAdonis packages openly available </w:t>
        </w:r>
      </w:ins>
      <w:ins w:id="150" w:author="Unknown Author" w:date="2018-10-02T12:21:00Z">
        <w:r>
          <w:rPr>
            <w:rFonts w:eastAsia="Cambria" w:cs="" w:cstheme="minorBidi" w:eastAsiaTheme="minorHAnsi"/>
            <w:color w:val="00000A"/>
            <w:sz w:val="24"/>
            <w:szCs w:val="24"/>
            <w:lang w:val="en-US" w:eastAsia="en-US" w:bidi="ar-SA"/>
          </w:rPr>
          <w:t>with a</w:t>
        </w:r>
      </w:ins>
      <w:ins w:id="151" w:author="Unknown Author" w:date="2018-10-02T12:21:00Z">
        <w:r>
          <w:rPr/>
          <w:t xml:space="preserve"> GPL-3 License.</w:t>
        </w:r>
      </w:ins>
      <w:del w:id="152" w:author="Unknown Author" w:date="2018-10-02T12:21:00Z">
        <w:r>
          <w:rPr/>
          <w:delText>(</w:delText>
        </w:r>
      </w:del>
      <w:hyperlink r:id="rId13">
        <w:del w:id="153" w:author="Unknown Author" w:date="2018-10-02T12:21:00Z">
          <w:r>
            <w:rPr>
              <w:rStyle w:val="InternetLink"/>
            </w:rPr>
            <w:delText>https://github.com/mahendra-mariadassou/phyloseq-extended</w:delText>
          </w:r>
        </w:del>
      </w:hyperlink>
      <w:del w:id="154" w:author="Unknown Author" w:date="2018-10-02T12:21:00Z">
        <w:r>
          <w:rPr/>
          <w:delText>) and “pairwise.adonis” written by</w:delText>
        </w:r>
      </w:del>
      <w:del w:id="155" w:author="Unknown Author" w:date="2018-10-02T12:20:00Z">
        <w:r>
          <w:rPr/>
          <w:delText xml:space="preserve"> Pedro Martinez Arbizu</w:delText>
        </w:r>
      </w:del>
      <w:del w:id="156" w:author="Unknown Author" w:date="2018-10-02T12:21:00Z">
        <w:r>
          <w:rPr/>
          <w:delText xml:space="preserve"> (</w:delText>
        </w:r>
      </w:del>
      <w:hyperlink r:id="rId14">
        <w:del w:id="157" w:author="Unknown Author" w:date="2018-10-02T12:21:00Z">
          <w:r>
            <w:rPr>
              <w:rStyle w:val="InternetLink"/>
            </w:rPr>
            <w:delText>https://github.com/pmartinezarbizu/pairwiseAdonis</w:delText>
          </w:r>
        </w:del>
      </w:hyperlink>
      <w:del w:id="158" w:author="Unknown Author" w:date="2018-10-02T12:21:00Z">
        <w:r>
          <w:rPr/>
          <w:delText>).</w:delText>
        </w:r>
      </w:del>
    </w:p>
    <w:p>
      <w:pPr>
        <w:pStyle w:val="TextBody"/>
        <w:rPr/>
      </w:pPr>
      <w:r>
        <w:rPr/>
      </w:r>
    </w:p>
    <w:p>
      <w:pPr>
        <w:pStyle w:val="Heading2"/>
        <w:rPr/>
      </w:pPr>
      <w:bookmarkStart w:id="20" w:name="references"/>
      <w:bookmarkEnd w:id="20"/>
      <w:r>
        <w:rPr/>
        <w:t>References</w:t>
      </w:r>
    </w:p>
    <w:p>
      <w:pPr>
        <w:pStyle w:val="Bibliography"/>
        <w:rPr/>
      </w:pPr>
      <w:r>
        <w:rPr/>
        <w:t xml:space="preserve">Balasingham, K.D., Walter, R.P., Mandrak, N.E. &amp; Heath, D.D. (2017). Environmental DNA detection of rare and invasive fish species in two great lakes tributaries. </w:t>
      </w:r>
      <w:r>
        <w:rPr>
          <w:i/>
        </w:rPr>
        <w:t>Molecular Ecology</w:t>
      </w:r>
      <w:r>
        <w:rPr/>
        <w:t>, 27, 112–127.</w:t>
      </w:r>
    </w:p>
    <w:p>
      <w:pPr>
        <w:pStyle w:val="Bibliography"/>
        <w:rPr/>
      </w:pPr>
      <w:r>
        <w:rPr/>
        <w:t xml:space="preserve">Caporaso, J.G., Lauber, C.L., Walters, W.A., Berg-Lyons, D., Huntley, J. &amp; Fierer, N. </w:t>
      </w:r>
      <w:r>
        <w:rPr>
          <w:i/>
        </w:rPr>
        <w:t>et al.</w:t>
      </w:r>
      <w:r>
        <w:rPr/>
        <w:t xml:space="preserve"> (2012). Ultra-high-throughput microbial community analysis on the illumina HiSeq and MiSeq platforms. </w:t>
      </w:r>
      <w:r>
        <w:rPr>
          <w:i/>
        </w:rPr>
        <w:t>The ISME Journal</w:t>
      </w:r>
      <w:r>
        <w:rPr/>
        <w:t>, 6, 1621–1624.</w:t>
      </w:r>
    </w:p>
    <w:p>
      <w:pPr>
        <w:pStyle w:val="Bibliography"/>
        <w:rPr/>
      </w:pPr>
      <w:r>
        <w:rPr/>
        <w:t xml:space="preserve">Chang, W., Cheng, J., Allaire, J., Xie, Y. &amp; McPherson, J. (2018). </w:t>
      </w:r>
      <w:r>
        <w:rPr>
          <w:i/>
        </w:rPr>
        <w:t>Shiny: Web application framework for r</w:t>
      </w:r>
      <w:r>
        <w:rPr/>
        <w:t>.</w:t>
      </w:r>
    </w:p>
    <w:p>
      <w:pPr>
        <w:pStyle w:val="Bibliography"/>
        <w:rPr/>
      </w:pPr>
      <w:r>
        <w:rPr/>
        <w:t xml:space="preserve">Deiner, K., Bik, H.M., Mächler, E., Seymour, M., Lacoursière-Roussel, A. &amp; Altermatt, F. </w:t>
      </w:r>
      <w:r>
        <w:rPr>
          <w:i/>
        </w:rPr>
        <w:t>et al.</w:t>
      </w:r>
      <w:r>
        <w:rPr/>
        <w:t xml:space="preserve"> (2017). Environmental DNA metabarcoding: Transforming how we survey animal and plant communities. </w:t>
      </w:r>
      <w:r>
        <w:rPr>
          <w:i/>
        </w:rPr>
        <w:t>Molecular Ecology</w:t>
      </w:r>
      <w:r>
        <w:rPr/>
        <w:t>, 26, 5872–5895.</w:t>
      </w:r>
    </w:p>
    <w:p>
      <w:pPr>
        <w:pStyle w:val="Bibliography"/>
        <w:rPr/>
      </w:pPr>
      <w:r>
        <w:rPr/>
        <w:t xml:space="preserve">European Citizen Science Association. (2015). Ten principles of citizen science. </w:t>
      </w:r>
      <w:hyperlink r:id="rId15">
        <w:r>
          <w:rPr>
            <w:rStyle w:val="InternetLink"/>
            <w:i/>
          </w:rPr>
          <w:t>https://ecsa.citizen-science.net/sites/default/files/ecsa_ten_principles_of_citizen_science.pdf</w:t>
        </w:r>
      </w:hyperlink>
      <w:r>
        <w:rPr/>
        <w:t>.</w:t>
      </w:r>
    </w:p>
    <w:p>
      <w:pPr>
        <w:pStyle w:val="Bibliography"/>
        <w:rPr/>
      </w:pPr>
      <w:r>
        <w:rPr/>
        <w:t xml:space="preserve">Gu, W., Song, J., Cao, Y., Sun, Q., Yao, H. &amp; Wu, Q. </w:t>
      </w:r>
      <w:r>
        <w:rPr>
          <w:i/>
        </w:rPr>
        <w:t>et al.</w:t>
      </w:r>
      <w:r>
        <w:rPr/>
        <w:t xml:space="preserve"> (2013). Application of the ITS2 region for barcoding medicinal plants of selaginellaceae in pteridophyta. </w:t>
      </w:r>
      <w:r>
        <w:rPr>
          <w:i/>
        </w:rPr>
        <w:t>PLoS ONE</w:t>
      </w:r>
      <w:r>
        <w:rPr/>
        <w:t>, 8, e67818.</w:t>
      </w:r>
    </w:p>
    <w:p>
      <w:pPr>
        <w:pStyle w:val="Bibliography"/>
        <w:rPr/>
      </w:pPr>
      <w:r>
        <w:rPr/>
        <w:t xml:space="preserve">Lessios, H.A. (1996). METHODS for quantifying abundance of marine organisms. In: </w:t>
      </w:r>
      <w:r>
        <w:rPr>
          <w:i/>
        </w:rPr>
        <w:t>Methods and techniques of underwater research</w:t>
      </w:r>
      <w:r>
        <w:rPr/>
        <w:t xml:space="preserve"> (eds. Lang, M. &amp; Baldwin, C.). American Academy of Underwater Sciences (AAUS), pp. 149–157.</w:t>
      </w:r>
    </w:p>
    <w:p>
      <w:pPr>
        <w:pStyle w:val="Bibliography"/>
        <w:rPr/>
      </w:pPr>
      <w:r>
        <w:rPr/>
        <w:t xml:space="preserve">McMurdie, P.J. &amp; Holmes, S. (2013). Phyloseq: An r package for reproducible interactive analysis and graphics of microbiome census data. </w:t>
      </w:r>
      <w:r>
        <w:rPr>
          <w:i/>
        </w:rPr>
        <w:t>PLoS ONE</w:t>
      </w:r>
      <w:r>
        <w:rPr/>
        <w:t>, 8, e61217.</w:t>
      </w:r>
    </w:p>
    <w:p>
      <w:pPr>
        <w:pStyle w:val="Bibliography"/>
        <w:rPr/>
      </w:pPr>
      <w:r>
        <w:rPr/>
        <w:t xml:space="preserve">McMurdie, P.J. &amp; Holmes, S. (2014). Waste not, want not: Why rarefying microbiome data is inadmissible. </w:t>
      </w:r>
      <w:r>
        <w:rPr>
          <w:i/>
        </w:rPr>
        <w:t>PLoS Computational Biology</w:t>
      </w:r>
      <w:r>
        <w:rPr/>
        <w:t>, 10, e1003531.</w:t>
      </w:r>
    </w:p>
    <w:p>
      <w:pPr>
        <w:pStyle w:val="Bibliography"/>
        <w:rPr/>
      </w:pPr>
      <w:r>
        <w:rPr/>
        <w:t xml:space="preserve">Oksanen, J., Blanchet, F.G., Friendly, M., Kindt, R., Legendre, P. &amp; McGlinn, D. </w:t>
      </w:r>
      <w:r>
        <w:rPr>
          <w:i/>
        </w:rPr>
        <w:t>et al.</w:t>
      </w:r>
      <w:r>
        <w:rPr/>
        <w:t xml:space="preserve"> (2018). </w:t>
      </w:r>
      <w:r>
        <w:rPr>
          <w:i/>
        </w:rPr>
        <w:t>Vegan: Community ecology package</w:t>
      </w:r>
      <w:r>
        <w:rPr/>
        <w:t>.</w:t>
      </w:r>
    </w:p>
    <w:p>
      <w:pPr>
        <w:pStyle w:val="Bibliography"/>
        <w:rPr/>
      </w:pPr>
      <w:r>
        <w:rPr/>
        <w:t xml:space="preserve">Pandya, R.E. (2012). A framework for engaging diverse communities in citizen science in the US. </w:t>
      </w:r>
      <w:r>
        <w:rPr>
          <w:i/>
        </w:rPr>
        <w:t>Frontiers in Ecology and the Environment</w:t>
      </w:r>
      <w:r>
        <w:rPr/>
        <w:t>, 10, 314–317.</w:t>
      </w:r>
    </w:p>
    <w:p>
      <w:pPr>
        <w:pStyle w:val="Bibliography"/>
        <w:rPr/>
      </w:pPr>
      <w:r>
        <w:rPr/>
        <w:t xml:space="preserve">Pedersen, M.W., Overballe-Petersen, S., Ermini, L., Sarkissian, C.D., Haile, J. &amp; Hellstrom, M. </w:t>
      </w:r>
      <w:r>
        <w:rPr>
          <w:i/>
        </w:rPr>
        <w:t>et al.</w:t>
      </w:r>
      <w:r>
        <w:rPr/>
        <w:t xml:space="preserve"> (2014). Ancient and modern environmental DNA. </w:t>
      </w:r>
      <w:r>
        <w:rPr>
          <w:i/>
        </w:rPr>
        <w:t>Philosophical Transactions of the Royal Society B: Biological Sciences</w:t>
      </w:r>
      <w:r>
        <w:rPr/>
        <w:t>, 370, 20130383.</w:t>
      </w:r>
    </w:p>
    <w:p>
      <w:pPr>
        <w:pStyle w:val="Bibliography"/>
        <w:rPr/>
      </w:pPr>
      <w:r>
        <w:rPr/>
        <w:t xml:space="preserve">Props, R., Kerckhof, F.-M., Rubbens, P., Vrieze, J.D., Sanabria, E.H. &amp; Waegeman, W. </w:t>
      </w:r>
      <w:r>
        <w:rPr>
          <w:i/>
        </w:rPr>
        <w:t>et al.</w:t>
      </w:r>
      <w:r>
        <w:rPr/>
        <w:t xml:space="preserve"> (2016). Absolute quantification of microbial taxon abundances. </w:t>
      </w:r>
      <w:r>
        <w:rPr>
          <w:i/>
        </w:rPr>
        <w:t>The ISME Journal</w:t>
      </w:r>
      <w:r>
        <w:rPr/>
        <w:t>, 11, 584–587.</w:t>
      </w:r>
    </w:p>
    <w:p>
      <w:pPr>
        <w:pStyle w:val="Bibliography"/>
        <w:rPr/>
      </w:pPr>
      <w:r>
        <w:rPr/>
        <w:t xml:space="preserve">Shapiro, C., Toma, S., Roth-Johnson, E.A., Hancock, S.P., Ayon, C. &amp; Zimmerman, H. </w:t>
      </w:r>
      <w:r>
        <w:rPr>
          <w:i/>
        </w:rPr>
        <w:t>et al.</w:t>
      </w:r>
      <w:r>
        <w:rPr/>
        <w:t xml:space="preserve"> (2015). Comparing the impact of course-based and apprentice-based research experiences in a life science laboratory curriculum. </w:t>
      </w:r>
      <w:r>
        <w:rPr>
          <w:i/>
        </w:rPr>
        <w:t>Journal of Microbiology &amp; Biology Education</w:t>
      </w:r>
      <w:r>
        <w:rPr/>
        <w:t>, 16, 186–197.</w:t>
      </w:r>
    </w:p>
    <w:p>
      <w:pPr>
        <w:pStyle w:val="Bibliography"/>
        <w:rPr/>
      </w:pPr>
      <w:r>
        <w:rPr/>
        <w:t xml:space="preserve">Taberlet, P., Coissac, E., Hajibabaei, M. &amp; Riesberg, L.H. (2012). Environmental DNA. </w:t>
      </w:r>
      <w:r>
        <w:rPr>
          <w:i/>
        </w:rPr>
        <w:t>Molecular Ecology</w:t>
      </w:r>
      <w:r>
        <w:rPr/>
        <w:t>, 21, 1789–1793.</w:t>
      </w:r>
    </w:p>
    <w:p>
      <w:pPr>
        <w:pStyle w:val="Bibliography"/>
        <w:rPr/>
      </w:pPr>
      <w:r>
        <w:rPr/>
        <w:t xml:space="preserve">Thomas, A.C., Howard, J., Nguyen, P.L., Seimon, T.A. &amp; Goldberg, C.S. (2018). ANDe : A fully integrated environmental DNA sampling system. </w:t>
      </w:r>
      <w:r>
        <w:rPr>
          <w:i/>
        </w:rPr>
        <w:t>Methods in Ecology and Evolution</w:t>
      </w:r>
      <w:r>
        <w:rPr/>
        <w:t>, 9, 1379–1385.</w:t>
      </w:r>
    </w:p>
    <w:p>
      <w:pPr>
        <w:pStyle w:val="Bibliography"/>
        <w:spacing w:lineRule="auto" w:line="360" w:before="0" w:after="200"/>
        <w:rPr/>
      </w:pPr>
      <w:r>
        <w:rPr/>
        <w:t xml:space="preserve">Usseglio, P. (2015). Quantifying reef fishes: Bias in observational approaches. In: </w:t>
      </w:r>
      <w:r>
        <w:rPr>
          <w:i/>
        </w:rPr>
        <w:t>Ecology of fishes on coral reefs</w:t>
      </w:r>
      <w:r>
        <w:rPr/>
        <w:t xml:space="preserve"> (ed. Mora, C.). Cambridge University Press, pp. 270–273.</w:t>
      </w:r>
    </w:p>
    <w:sectPr>
      <w:type w:val="nextPage"/>
      <w:pgSz w:w="12240" w:h="15840"/>
      <w:pgMar w:left="1800" w:right="1800" w:header="0" w:top="1440" w:footer="0" w:bottom="1440" w:gutter="0"/>
      <w:lnNumType w:countBy="1" w:restart="continuous" w:distance="567"/>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trackRevisio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bCs/>
      <w:color w:val="000000"/>
      <w:sz w:val="28"/>
      <w:szCs w:val="28"/>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i/>
      <w:color w:val="000000"/>
      <w:sz w:val="24"/>
      <w:szCs w:val="26"/>
    </w:rPr>
  </w:style>
  <w:style w:type="paragraph" w:styleId="Heading4">
    <w:name w:val="Heading 4"/>
    <w:basedOn w:val="Normal"/>
    <w:uiPriority w:val="9"/>
    <w:unhideWhenUsed/>
    <w:qFormat/>
    <w:pPr>
      <w:keepNext/>
      <w:keepLines/>
      <w:spacing w:before="200" w:after="0"/>
      <w:outlineLvl w:val="3"/>
    </w:pPr>
    <w:rPr>
      <w:rFonts w:ascii="Times new roman" w:hAnsi="Times new roman" w:eastAsia="" w:cs="" w:cstheme="majorBidi" w:eastAsiaTheme="majorEastAsia"/>
      <w:b w:val="false"/>
      <w:bCs/>
      <w:i/>
      <w:color w:val="000000"/>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pageBreakBefore/>
      <w:spacing w:before="200" w:after="0"/>
      <w:outlineLvl w:val="5"/>
    </w:pPr>
    <w:rPr>
      <w:rFonts w:ascii="Calibri" w:hAnsi="Calibri" w:eastAsia="" w:cs="" w:asciiTheme="majorHAnsi" w:cstheme="majorBidi" w:eastAsiaTheme="majorEastAsia" w:hAnsiTheme="majorHAnsi"/>
      <w:color w:val="FFFFFF"/>
      <w:sz w:val="4"/>
      <w:szCs w:val="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72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lineRule="auto" w:line="240"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kandlikar@ucla.edu" TargetMode="External"/><Relationship Id="rId3" Type="http://schemas.openxmlformats.org/officeDocument/2006/relationships/hyperlink" Target="http://www.ucedna.com/" TargetMode="External"/><Relationship Id="rId4" Type="http://schemas.openxmlformats.org/officeDocument/2006/relationships/hyperlink" Target="https://oceansolutions.stanford.edu/project-environmental-dna" TargetMode="External"/><Relationship Id="rId5" Type="http://schemas.openxmlformats.org/officeDocument/2006/relationships/hyperlink" Target="https://github.com/limey-bean/Anacapa" TargetMode="External"/><Relationship Id="rId6" Type="http://schemas.openxmlformats.org/officeDocument/2006/relationships/hyperlink" Target="http://gauravsk.shinyapps.io/ranacapa" TargetMode="External"/><Relationship Id="rId7" Type="http://schemas.openxmlformats.org/officeDocument/2006/relationships/hyperlink" Target="https://github.com/limey-bean/Anacapa" TargetMode="External"/><Relationship Id="rId8" Type="http://schemas.openxmlformats.org/officeDocument/2006/relationships/hyperlink" Target="http://gauravsk.shinyapps.io/ranacapa" TargetMode="External"/><Relationship Id="rId9" Type="http://schemas.openxmlformats.org/officeDocument/2006/relationships/hyperlink" Target="http://gauravsk.shinyapps.io/ranacapa" TargetMode="External"/><Relationship Id="rId10" Type="http://schemas.openxmlformats.org/officeDocument/2006/relationships/hyperlink" Target="http://gauravsk.shinyapps.io/ranacapa" TargetMode="External"/><Relationship Id="rId11" Type="http://schemas.openxmlformats.org/officeDocument/2006/relationships/hyperlink" Target="https://gauravsk.shinyapps.io/ranacapa" TargetMode="External"/><Relationship Id="rId12" Type="http://schemas.openxmlformats.org/officeDocument/2006/relationships/hyperlink" Target="https://github.com/gauravsk/ranacapa" TargetMode="External"/><Relationship Id="rId13" Type="http://schemas.openxmlformats.org/officeDocument/2006/relationships/hyperlink" Target="https://github.com/mahendra-mariadassou/phyloseq-extended" TargetMode="External"/><Relationship Id="rId14" Type="http://schemas.openxmlformats.org/officeDocument/2006/relationships/hyperlink" Target="https://github.com/pmartinezarbizu/pairwiseAdonis" TargetMode="External"/><Relationship Id="rId15" Type="http://schemas.openxmlformats.org/officeDocument/2006/relationships/hyperlink" Target="https://ecsa.citizen-science.net/sites/default/files/ecsa_ten_principles_of_citizen_science.pdf"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LibreOffice/5.1.6.2$Linux_X86_64 LibreOffice_project/10m0$Build-2</Application>
  <Pages>18</Pages>
  <Words>3406</Words>
  <Characters>19951</Characters>
  <CharactersWithSpaces>23290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2018-10-02T18:11:21Z</dcterms:created>
  <dc:creator>Gaurav S. Kandlikar (1,+), Zachary J. Gold (1), Madeline C. Cowen (1), Rachel S. Meyer (1), Amanda C. Freise (2), Nathan J.B. Kraft (1), Jordan Moberg-Parker (2), Joshua Sprague (3), David Kushner (3), and Emily E. Curd (1)</dc:creator>
  <dc:description/>
  <dc:language>en-US</dc:language>
  <cp:lastModifiedBy/>
  <dcterms:modified xsi:type="dcterms:W3CDTF">2018-10-02T12:24:51Z</dcterms:modified>
  <cp:revision>5</cp:revision>
  <dc:subject/>
  <dc:title>ranacapa: An R package to explore environmental DNA data with exploratory statistics and interactive visualizations</dc:title>
</cp:coreProperties>
</file>